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34B04" w14:textId="358AA664" w:rsidR="001676C8" w:rsidRDefault="0023339D" w:rsidP="0023339D">
      <w:pPr>
        <w:rPr>
          <w:sz w:val="48"/>
        </w:rPr>
      </w:pPr>
      <w:r>
        <w:rPr>
          <w:sz w:val="40"/>
          <w:szCs w:val="40"/>
        </w:rPr>
        <w:t xml:space="preserve">                            </w:t>
      </w:r>
      <w:r w:rsidR="00B04C49" w:rsidRPr="00B04C49">
        <w:rPr>
          <w:sz w:val="40"/>
          <w:szCs w:val="40"/>
        </w:rPr>
        <w:t xml:space="preserve">  </w:t>
      </w:r>
      <w:r w:rsidR="001676C8">
        <w:rPr>
          <w:sz w:val="48"/>
        </w:rPr>
        <w:t>&lt;Hotel Website&gt;</w:t>
      </w:r>
    </w:p>
    <w:p w14:paraId="4B11DB34" w14:textId="77777777" w:rsidR="001676C8" w:rsidRDefault="001676C8" w:rsidP="001676C8">
      <w:pPr>
        <w:jc w:val="center"/>
        <w:rPr>
          <w:sz w:val="32"/>
        </w:rPr>
      </w:pPr>
    </w:p>
    <w:p w14:paraId="07133262" w14:textId="77777777" w:rsidR="001676C8" w:rsidRDefault="001676C8" w:rsidP="001676C8">
      <w:pPr>
        <w:jc w:val="center"/>
        <w:rPr>
          <w:sz w:val="32"/>
        </w:rPr>
      </w:pPr>
    </w:p>
    <w:p w14:paraId="0680A0F0" w14:textId="77777777" w:rsidR="001676C8" w:rsidRDefault="001676C8" w:rsidP="001676C8">
      <w:pPr>
        <w:jc w:val="center"/>
        <w:rPr>
          <w:sz w:val="32"/>
        </w:rPr>
      </w:pPr>
    </w:p>
    <w:p w14:paraId="0FAAC7AB" w14:textId="77777777" w:rsidR="001676C8" w:rsidRDefault="001676C8" w:rsidP="001676C8">
      <w:pPr>
        <w:jc w:val="center"/>
        <w:rPr>
          <w:sz w:val="48"/>
        </w:rPr>
      </w:pPr>
      <w:r>
        <w:rPr>
          <w:sz w:val="48"/>
        </w:rPr>
        <w:t>Software Requirements Specification</w:t>
      </w:r>
    </w:p>
    <w:p w14:paraId="25BAB29B" w14:textId="77777777" w:rsidR="001676C8" w:rsidRDefault="001676C8" w:rsidP="001676C8">
      <w:pPr>
        <w:jc w:val="center"/>
        <w:rPr>
          <w:sz w:val="32"/>
        </w:rPr>
      </w:pPr>
    </w:p>
    <w:p w14:paraId="0662A2BA" w14:textId="77777777" w:rsidR="001676C8" w:rsidRDefault="001676C8" w:rsidP="001676C8">
      <w:pPr>
        <w:jc w:val="center"/>
        <w:rPr>
          <w:sz w:val="48"/>
        </w:rPr>
      </w:pPr>
      <w:r>
        <w:rPr>
          <w:sz w:val="48"/>
        </w:rPr>
        <w:t>&lt;1.0&gt;</w:t>
      </w:r>
    </w:p>
    <w:p w14:paraId="110978D0" w14:textId="77777777" w:rsidR="001676C8" w:rsidRDefault="001676C8" w:rsidP="001676C8">
      <w:pPr>
        <w:jc w:val="center"/>
        <w:rPr>
          <w:sz w:val="32"/>
        </w:rPr>
      </w:pPr>
    </w:p>
    <w:p w14:paraId="336C82BA" w14:textId="77777777" w:rsidR="001676C8" w:rsidRDefault="001676C8" w:rsidP="001676C8">
      <w:pPr>
        <w:jc w:val="center"/>
        <w:rPr>
          <w:sz w:val="48"/>
        </w:rPr>
      </w:pPr>
      <w:r>
        <w:rPr>
          <w:sz w:val="48"/>
        </w:rPr>
        <w:t>&lt;3/11/2024&gt;</w:t>
      </w:r>
    </w:p>
    <w:p w14:paraId="2C0A3E6E" w14:textId="77777777" w:rsidR="001676C8" w:rsidRDefault="001676C8" w:rsidP="00775431">
      <w:pPr>
        <w:rPr>
          <w:sz w:val="32"/>
        </w:rPr>
      </w:pPr>
    </w:p>
    <w:p w14:paraId="2009C16D" w14:textId="77777777" w:rsidR="001676C8" w:rsidRDefault="001676C8" w:rsidP="001676C8">
      <w:pPr>
        <w:jc w:val="center"/>
        <w:rPr>
          <w:sz w:val="32"/>
        </w:rPr>
      </w:pPr>
      <w:r>
        <w:rPr>
          <w:sz w:val="32"/>
        </w:rPr>
        <w:t>Prepared by</w:t>
      </w:r>
    </w:p>
    <w:p w14:paraId="314E46AB" w14:textId="77777777" w:rsidR="001676C8" w:rsidRDefault="001676C8" w:rsidP="001676C8">
      <w:pPr>
        <w:jc w:val="center"/>
        <w:rPr>
          <w:sz w:val="32"/>
        </w:rPr>
      </w:pPr>
    </w:p>
    <w:p w14:paraId="22F9E052" w14:textId="3B009F18" w:rsidR="001676C8" w:rsidRDefault="00775431" w:rsidP="001676C8">
      <w:pPr>
        <w:jc w:val="center"/>
        <w:rPr>
          <w:sz w:val="48"/>
          <w:rtl/>
        </w:rPr>
      </w:pPr>
      <w:r>
        <w:rPr>
          <w:sz w:val="48"/>
        </w:rPr>
        <w:t>&lt;Eng. Mohammed</w:t>
      </w:r>
      <w:r w:rsidR="001676C8">
        <w:rPr>
          <w:sz w:val="48"/>
        </w:rPr>
        <w:t>&gt;</w:t>
      </w:r>
    </w:p>
    <w:p w14:paraId="073CBBCB" w14:textId="77777777" w:rsidR="00F5666F" w:rsidRDefault="00F5666F" w:rsidP="00F5666F">
      <w:pPr>
        <w:jc w:val="center"/>
        <w:rPr>
          <w:sz w:val="48"/>
        </w:rPr>
      </w:pPr>
      <w:r>
        <w:rPr>
          <w:sz w:val="48"/>
        </w:rPr>
        <w:t>&lt;Eng. Marwan&gt;</w:t>
      </w:r>
    </w:p>
    <w:p w14:paraId="15555F7B" w14:textId="27D68697" w:rsidR="00F5666F" w:rsidRDefault="00F5666F" w:rsidP="00F5666F">
      <w:pPr>
        <w:jc w:val="center"/>
        <w:rPr>
          <w:sz w:val="48"/>
          <w:rtl/>
        </w:rPr>
      </w:pPr>
      <w:r>
        <w:rPr>
          <w:sz w:val="48"/>
        </w:rPr>
        <w:t>&lt;Eng. Z</w:t>
      </w:r>
      <w:proofErr w:type="spellStart"/>
      <w:r>
        <w:rPr>
          <w:sz w:val="48"/>
          <w:lang w:val="en-US"/>
        </w:rPr>
        <w:t>ia</w:t>
      </w:r>
      <w:proofErr w:type="spellEnd"/>
      <w:r>
        <w:rPr>
          <w:sz w:val="48"/>
        </w:rPr>
        <w:t>d&gt;</w:t>
      </w:r>
    </w:p>
    <w:p w14:paraId="11EB6C39" w14:textId="3110FFDA" w:rsidR="00F5666F" w:rsidRDefault="00F5666F" w:rsidP="00F5666F">
      <w:pPr>
        <w:jc w:val="center"/>
        <w:rPr>
          <w:sz w:val="48"/>
        </w:rPr>
      </w:pPr>
      <w:r>
        <w:rPr>
          <w:sz w:val="48"/>
        </w:rPr>
        <w:t>&lt;Eng. Abdelrhman&gt;</w:t>
      </w:r>
    </w:p>
    <w:p w14:paraId="3829B9E2" w14:textId="6FAE139C" w:rsidR="00775431" w:rsidRDefault="00775431" w:rsidP="00775431">
      <w:pPr>
        <w:jc w:val="center"/>
        <w:rPr>
          <w:sz w:val="48"/>
          <w:rtl/>
        </w:rPr>
      </w:pPr>
      <w:r>
        <w:rPr>
          <w:sz w:val="48"/>
        </w:rPr>
        <w:t>&lt;Eng. Gamal &gt;</w:t>
      </w:r>
    </w:p>
    <w:p w14:paraId="2BF7523A" w14:textId="6503F057" w:rsidR="00F5666F" w:rsidRDefault="00F5666F" w:rsidP="00F5666F">
      <w:pPr>
        <w:jc w:val="center"/>
        <w:rPr>
          <w:sz w:val="48"/>
        </w:rPr>
      </w:pPr>
      <w:r>
        <w:rPr>
          <w:sz w:val="48"/>
        </w:rPr>
        <w:t>&lt;Eng. Menna&gt;</w:t>
      </w:r>
    </w:p>
    <w:p w14:paraId="02F4BBD0" w14:textId="16313917" w:rsidR="00775431" w:rsidRDefault="00775431" w:rsidP="00775431">
      <w:pPr>
        <w:jc w:val="center"/>
        <w:rPr>
          <w:sz w:val="48"/>
          <w:rtl/>
        </w:rPr>
      </w:pPr>
      <w:r>
        <w:rPr>
          <w:sz w:val="48"/>
        </w:rPr>
        <w:t>&lt;Eng. Malak&gt;</w:t>
      </w:r>
    </w:p>
    <w:p w14:paraId="01D5D71C" w14:textId="2574F7C6" w:rsidR="00775431" w:rsidRDefault="00775431" w:rsidP="00775431">
      <w:pPr>
        <w:jc w:val="center"/>
        <w:rPr>
          <w:sz w:val="48"/>
          <w:rtl/>
        </w:rPr>
      </w:pPr>
      <w:r>
        <w:rPr>
          <w:sz w:val="48"/>
        </w:rPr>
        <w:t>&lt;Eng. Asmaa &gt;</w:t>
      </w:r>
    </w:p>
    <w:p w14:paraId="6DCB1A4D" w14:textId="77777777" w:rsidR="00775431" w:rsidRDefault="00775431" w:rsidP="002415E6"/>
    <w:p w14:paraId="1C5C8CEF" w14:textId="77777777" w:rsidR="001676C8" w:rsidRDefault="001676C8" w:rsidP="001676C8">
      <w:pPr>
        <w:pStyle w:val="Heading1"/>
      </w:pPr>
      <w:bookmarkStart w:id="0" w:name="_Toc506458769"/>
      <w:bookmarkStart w:id="1" w:name="_Toc506459135"/>
      <w:r>
        <w:t>Revision History</w:t>
      </w:r>
      <w:bookmarkEnd w:id="0"/>
      <w:bookmarkEnd w:id="1"/>
    </w:p>
    <w:p w14:paraId="259760AD" w14:textId="77777777" w:rsidR="001676C8" w:rsidRDefault="001676C8" w:rsidP="001676C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3035"/>
        <w:gridCol w:w="1783"/>
        <w:gridCol w:w="2948"/>
      </w:tblGrid>
      <w:tr w:rsidR="001676C8" w14:paraId="408DF6D3" w14:textId="77777777" w:rsidTr="00EA59DC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49B00" w14:textId="77777777" w:rsidR="001676C8" w:rsidRDefault="001676C8" w:rsidP="00EA59DC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B13C9" w14:textId="77777777" w:rsidR="001676C8" w:rsidRDefault="001676C8" w:rsidP="00EA59D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2D61E" w14:textId="77777777" w:rsidR="001676C8" w:rsidRDefault="001676C8" w:rsidP="00EA59DC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D1D68" w14:textId="77777777" w:rsidR="001676C8" w:rsidRDefault="001676C8" w:rsidP="00EA59DC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676C8" w14:paraId="74DB9E72" w14:textId="77777777" w:rsidTr="00EA59DC">
        <w:tc>
          <w:tcPr>
            <w:tcW w:w="1188" w:type="dxa"/>
            <w:tcBorders>
              <w:top w:val="single" w:sz="4" w:space="0" w:color="auto"/>
            </w:tcBorders>
          </w:tcPr>
          <w:p w14:paraId="2142C08A" w14:textId="77777777" w:rsidR="001676C8" w:rsidRDefault="001676C8" w:rsidP="00EA59DC">
            <w:r>
              <w:t>&lt;date&gt;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18E13757" w14:textId="77777777" w:rsidR="001676C8" w:rsidRDefault="001676C8" w:rsidP="00EA59DC">
            <w:r>
              <w:t>&lt;Version 1&gt;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314C9D8" w14:textId="77777777" w:rsidR="001676C8" w:rsidRDefault="001676C8" w:rsidP="00EA59DC">
            <w:r>
              <w:t>&lt;Your Name&gt;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1F9010A7" w14:textId="77777777" w:rsidR="001676C8" w:rsidRDefault="001676C8" w:rsidP="00EA59DC">
            <w:r>
              <w:t>&lt;First Revision&gt;</w:t>
            </w:r>
          </w:p>
        </w:tc>
      </w:tr>
      <w:tr w:rsidR="001676C8" w14:paraId="37C1291C" w14:textId="77777777" w:rsidTr="00EA59DC">
        <w:tc>
          <w:tcPr>
            <w:tcW w:w="1188" w:type="dxa"/>
          </w:tcPr>
          <w:p w14:paraId="285A7C11" w14:textId="77777777" w:rsidR="001676C8" w:rsidRDefault="001676C8" w:rsidP="00EA59DC"/>
        </w:tc>
        <w:tc>
          <w:tcPr>
            <w:tcW w:w="3240" w:type="dxa"/>
          </w:tcPr>
          <w:p w14:paraId="32566D5F" w14:textId="77777777" w:rsidR="001676C8" w:rsidRDefault="001676C8" w:rsidP="00EA59DC"/>
        </w:tc>
        <w:tc>
          <w:tcPr>
            <w:tcW w:w="1890" w:type="dxa"/>
          </w:tcPr>
          <w:p w14:paraId="38AE9D25" w14:textId="77777777" w:rsidR="001676C8" w:rsidRDefault="001676C8" w:rsidP="00EA59DC"/>
        </w:tc>
        <w:tc>
          <w:tcPr>
            <w:tcW w:w="3150" w:type="dxa"/>
          </w:tcPr>
          <w:p w14:paraId="1DCF60CC" w14:textId="77777777" w:rsidR="001676C8" w:rsidRDefault="001676C8" w:rsidP="00EA59DC"/>
        </w:tc>
      </w:tr>
      <w:tr w:rsidR="001676C8" w14:paraId="3F83116C" w14:textId="77777777" w:rsidTr="00EA59DC">
        <w:tc>
          <w:tcPr>
            <w:tcW w:w="1188" w:type="dxa"/>
          </w:tcPr>
          <w:p w14:paraId="0852D717" w14:textId="77777777" w:rsidR="001676C8" w:rsidRDefault="001676C8" w:rsidP="00EA59DC"/>
        </w:tc>
        <w:tc>
          <w:tcPr>
            <w:tcW w:w="3240" w:type="dxa"/>
          </w:tcPr>
          <w:p w14:paraId="6D123E82" w14:textId="77777777" w:rsidR="001676C8" w:rsidRDefault="001676C8" w:rsidP="00EA59DC"/>
        </w:tc>
        <w:tc>
          <w:tcPr>
            <w:tcW w:w="1890" w:type="dxa"/>
          </w:tcPr>
          <w:p w14:paraId="6FF4E10F" w14:textId="77777777" w:rsidR="001676C8" w:rsidRDefault="001676C8" w:rsidP="00EA59DC"/>
        </w:tc>
        <w:tc>
          <w:tcPr>
            <w:tcW w:w="3150" w:type="dxa"/>
          </w:tcPr>
          <w:p w14:paraId="206AE294" w14:textId="77777777" w:rsidR="001676C8" w:rsidRDefault="001676C8" w:rsidP="00EA59DC"/>
        </w:tc>
      </w:tr>
      <w:tr w:rsidR="001676C8" w14:paraId="128171B6" w14:textId="77777777" w:rsidTr="00EA59DC">
        <w:tc>
          <w:tcPr>
            <w:tcW w:w="1188" w:type="dxa"/>
          </w:tcPr>
          <w:p w14:paraId="224024EB" w14:textId="77777777" w:rsidR="001676C8" w:rsidRDefault="001676C8" w:rsidP="00EA59DC"/>
        </w:tc>
        <w:tc>
          <w:tcPr>
            <w:tcW w:w="3240" w:type="dxa"/>
          </w:tcPr>
          <w:p w14:paraId="11D50631" w14:textId="77777777" w:rsidR="001676C8" w:rsidRDefault="001676C8" w:rsidP="00EA59DC"/>
        </w:tc>
        <w:tc>
          <w:tcPr>
            <w:tcW w:w="1890" w:type="dxa"/>
          </w:tcPr>
          <w:p w14:paraId="345B4FD5" w14:textId="77777777" w:rsidR="001676C8" w:rsidRDefault="001676C8" w:rsidP="00EA59DC"/>
        </w:tc>
        <w:tc>
          <w:tcPr>
            <w:tcW w:w="3150" w:type="dxa"/>
          </w:tcPr>
          <w:p w14:paraId="2E12638A" w14:textId="77777777" w:rsidR="001676C8" w:rsidRDefault="001676C8" w:rsidP="00EA59DC"/>
        </w:tc>
      </w:tr>
    </w:tbl>
    <w:p w14:paraId="0AF41F06" w14:textId="77777777" w:rsidR="001676C8" w:rsidRDefault="001676C8" w:rsidP="001676C8"/>
    <w:p w14:paraId="5256DCBB" w14:textId="77777777" w:rsidR="001676C8" w:rsidRDefault="001676C8" w:rsidP="001676C8"/>
    <w:p w14:paraId="695ECA92" w14:textId="77777777" w:rsidR="001676C8" w:rsidRDefault="001676C8" w:rsidP="001676C8">
      <w:pPr>
        <w:pStyle w:val="Heading1"/>
      </w:pPr>
      <w:bookmarkStart w:id="2" w:name="_Toc506458770"/>
      <w:bookmarkStart w:id="3" w:name="_Toc506459136"/>
      <w:r>
        <w:t>Document Approval</w:t>
      </w:r>
      <w:bookmarkEnd w:id="2"/>
      <w:bookmarkEnd w:id="3"/>
    </w:p>
    <w:p w14:paraId="748E3EAB" w14:textId="77777777" w:rsidR="001676C8" w:rsidRDefault="001676C8" w:rsidP="001676C8"/>
    <w:p w14:paraId="10071B16" w14:textId="77777777" w:rsidR="001676C8" w:rsidRDefault="001676C8" w:rsidP="001676C8">
      <w: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1676C8" w14:paraId="2E3F0740" w14:textId="77777777" w:rsidTr="00EA59DC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6E34B" w14:textId="77777777" w:rsidR="001676C8" w:rsidRDefault="001676C8" w:rsidP="00EA59DC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ABF50" w14:textId="77777777" w:rsidR="001676C8" w:rsidRDefault="001676C8" w:rsidP="00EA59DC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3A3EB3" w14:textId="77777777" w:rsidR="001676C8" w:rsidRDefault="001676C8" w:rsidP="00EA59DC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41C4F" w14:textId="77777777" w:rsidR="001676C8" w:rsidRDefault="001676C8" w:rsidP="00EA59DC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1676C8" w14:paraId="01A148CF" w14:textId="77777777" w:rsidTr="00EA59DC">
        <w:tc>
          <w:tcPr>
            <w:tcW w:w="2394" w:type="dxa"/>
            <w:tcBorders>
              <w:top w:val="single" w:sz="4" w:space="0" w:color="auto"/>
            </w:tcBorders>
          </w:tcPr>
          <w:p w14:paraId="4305E22A" w14:textId="77777777" w:rsidR="001676C8" w:rsidRDefault="001676C8" w:rsidP="00EA59DC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53C23CC6" w14:textId="77777777" w:rsidR="001676C8" w:rsidRDefault="001676C8" w:rsidP="00EA59DC">
            <w:pPr>
              <w:tabs>
                <w:tab w:val="left" w:pos="2880"/>
                <w:tab w:val="left" w:pos="5760"/>
              </w:tabs>
            </w:pPr>
            <w:r>
              <w:t>&lt;Your Name&gt;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5DA257C3" w14:textId="24725654" w:rsidR="001676C8" w:rsidRDefault="001676C8" w:rsidP="00EA59DC">
            <w:pPr>
              <w:tabs>
                <w:tab w:val="left" w:pos="2880"/>
                <w:tab w:val="left" w:pos="5760"/>
              </w:tabs>
            </w:pPr>
            <w:r>
              <w:t>&lt;Title&gt;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80DB9E5" w14:textId="77777777" w:rsidR="001676C8" w:rsidRDefault="001676C8" w:rsidP="00EA59DC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1676C8" w14:paraId="231B35BF" w14:textId="77777777" w:rsidTr="00EA59DC">
        <w:tc>
          <w:tcPr>
            <w:tcW w:w="2394" w:type="dxa"/>
          </w:tcPr>
          <w:p w14:paraId="2372CCAC" w14:textId="77777777" w:rsidR="001676C8" w:rsidRDefault="001676C8" w:rsidP="00EA59DC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14:paraId="0622A10E" w14:textId="59637493" w:rsidR="001676C8" w:rsidRDefault="001676C8" w:rsidP="00EA59DC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14:paraId="79894866" w14:textId="2EA7D85B" w:rsidR="001676C8" w:rsidRDefault="001676C8" w:rsidP="00EA59DC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14:paraId="22AB5CFE" w14:textId="77777777" w:rsidR="001676C8" w:rsidRDefault="001676C8" w:rsidP="00EA59DC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1676C8" w14:paraId="290D1246" w14:textId="77777777" w:rsidTr="00EA59DC">
        <w:tc>
          <w:tcPr>
            <w:tcW w:w="2394" w:type="dxa"/>
          </w:tcPr>
          <w:p w14:paraId="65E9A013" w14:textId="77777777" w:rsidR="001676C8" w:rsidRDefault="001676C8" w:rsidP="00EA59DC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14:paraId="4EAEE1E0" w14:textId="77777777" w:rsidR="001676C8" w:rsidRDefault="001676C8" w:rsidP="00EA59DC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14:paraId="261C3A93" w14:textId="77777777" w:rsidR="001676C8" w:rsidRDefault="001676C8" w:rsidP="00EA59DC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14:paraId="23FFD7F8" w14:textId="77777777" w:rsidR="001676C8" w:rsidRDefault="001676C8" w:rsidP="00EA59DC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</w:tbl>
    <w:p w14:paraId="7582BE59" w14:textId="77777777" w:rsidR="001676C8" w:rsidRDefault="001676C8" w:rsidP="001676C8">
      <w:pPr>
        <w:tabs>
          <w:tab w:val="left" w:pos="288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13C58A6F" w14:textId="77777777" w:rsidR="001676C8" w:rsidRDefault="001676C8" w:rsidP="002415E6"/>
    <w:p w14:paraId="1A311865" w14:textId="77777777" w:rsidR="001676C8" w:rsidRDefault="001676C8" w:rsidP="002415E6"/>
    <w:p w14:paraId="02DF26F2" w14:textId="77777777" w:rsidR="001676C8" w:rsidRDefault="001676C8" w:rsidP="002415E6"/>
    <w:p w14:paraId="2E8BCA9E" w14:textId="77777777" w:rsidR="001676C8" w:rsidRDefault="001676C8" w:rsidP="002415E6">
      <w:pPr>
        <w:rPr>
          <w:rtl/>
        </w:rPr>
      </w:pPr>
    </w:p>
    <w:p w14:paraId="155638E1" w14:textId="77777777" w:rsidR="00F5666F" w:rsidRDefault="00F5666F" w:rsidP="002415E6">
      <w:pPr>
        <w:rPr>
          <w:rtl/>
        </w:rPr>
      </w:pPr>
    </w:p>
    <w:p w14:paraId="11000E15" w14:textId="77777777" w:rsidR="00F5666F" w:rsidRDefault="00F5666F" w:rsidP="002415E6">
      <w:pPr>
        <w:rPr>
          <w:rtl/>
        </w:rPr>
      </w:pPr>
    </w:p>
    <w:p w14:paraId="22BC8A34" w14:textId="77777777" w:rsidR="00F5666F" w:rsidRDefault="00F5666F" w:rsidP="002415E6">
      <w:pPr>
        <w:rPr>
          <w:rtl/>
        </w:rPr>
      </w:pPr>
    </w:p>
    <w:p w14:paraId="6B44BB25" w14:textId="77777777" w:rsidR="00F5666F" w:rsidRDefault="00F5666F" w:rsidP="002415E6">
      <w:pPr>
        <w:rPr>
          <w:rtl/>
        </w:rPr>
      </w:pPr>
    </w:p>
    <w:p w14:paraId="2A708162" w14:textId="77777777" w:rsidR="00F5666F" w:rsidRDefault="00F5666F" w:rsidP="002415E6"/>
    <w:p w14:paraId="58B041AF" w14:textId="77777777" w:rsidR="001676C8" w:rsidRDefault="001676C8" w:rsidP="002415E6"/>
    <w:p w14:paraId="7CE77632" w14:textId="77777777" w:rsidR="00BC4973" w:rsidRDefault="00BC4973" w:rsidP="00BC4973">
      <w:pPr>
        <w:rPr>
          <w:b/>
          <w:sz w:val="32"/>
        </w:rPr>
      </w:pPr>
      <w:r>
        <w:rPr>
          <w:b/>
          <w:sz w:val="32"/>
        </w:rPr>
        <w:lastRenderedPageBreak/>
        <w:t>Table of Contents</w:t>
      </w:r>
    </w:p>
    <w:p w14:paraId="56AE5F10" w14:textId="77777777" w:rsidR="00BC4973" w:rsidRDefault="00BC4973" w:rsidP="00BC4973">
      <w:pPr>
        <w:pStyle w:val="Header"/>
        <w:tabs>
          <w:tab w:val="clear" w:pos="4320"/>
          <w:tab w:val="clear" w:pos="8640"/>
        </w:tabs>
      </w:pPr>
    </w:p>
    <w:p w14:paraId="7A81CF3C" w14:textId="77777777" w:rsidR="00BC4973" w:rsidRDefault="00BC4973" w:rsidP="00BC4973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60F83C9D" w14:textId="77777777" w:rsidR="00BC4973" w:rsidRDefault="00BC4973" w:rsidP="00BC4973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Document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2E3A2AC7" w14:textId="77777777" w:rsidR="00BC4973" w:rsidRDefault="00BC4973" w:rsidP="00BC4973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87E2AC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1.1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0F93CF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1.2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0A6564C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1.3 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49833E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1.4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3CAF00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1.5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1265CC" w14:textId="77777777" w:rsidR="00BC4973" w:rsidRDefault="00BC4973" w:rsidP="00BC4973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2. 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D811EF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2.1 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34DAF6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2.2 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C0E0BD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2.3 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7A968B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2.4 General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EE0AD8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2.5 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22CAB8" w14:textId="77777777" w:rsidR="00BC4973" w:rsidRDefault="00BC4973" w:rsidP="00BC4973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3. 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C7F545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3.1 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193ECC" w14:textId="77777777" w:rsidR="00BC4973" w:rsidRDefault="00BC4973" w:rsidP="00BC4973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3.1.1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8ACCB6" w14:textId="77777777" w:rsidR="00BC4973" w:rsidRDefault="00BC4973" w:rsidP="00BC4973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3.1.2 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DC293A" w14:textId="77777777" w:rsidR="00BC4973" w:rsidRDefault="00BC4973" w:rsidP="00BC4973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3.1.3 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266379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3.2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3FF585" w14:textId="77777777" w:rsidR="00C6607A" w:rsidRDefault="00C6607A" w:rsidP="00C6607A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 xml:space="preserve">3.2.1 User Account Management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BA9A06" w14:textId="77777777" w:rsidR="00C6607A" w:rsidRDefault="00C6607A" w:rsidP="00C6607A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3.2.2 Room Booking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B3C68D" w14:textId="77777777" w:rsidR="00C6607A" w:rsidRPr="004113A8" w:rsidRDefault="00C6607A" w:rsidP="00C6607A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3.2.3 Payment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EA717E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3.3 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10C3AB" w14:textId="77777777" w:rsidR="00BC4973" w:rsidRDefault="00BC4973" w:rsidP="00BC4973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3.3.1 Use Case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2F493D" w14:textId="77777777" w:rsidR="00BC4973" w:rsidRDefault="00BC4973" w:rsidP="00BC4973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3.3.2 Use Case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19AC5D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3.4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6215B" w14:textId="77777777" w:rsidR="00BC4973" w:rsidRDefault="00BC4973" w:rsidP="00BC4973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3.4.1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D8246C" w14:textId="42193A97" w:rsidR="00BC4973" w:rsidRDefault="00BC4973" w:rsidP="00BC4973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3.4.2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F9F596" w14:textId="07CCEE92" w:rsidR="00BC4973" w:rsidRDefault="00BC4973" w:rsidP="00BC4973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3.4.3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E56B6A" w14:textId="177E8D88" w:rsidR="00BC4973" w:rsidRDefault="00BC4973" w:rsidP="00BC4973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3.4.4 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568A1D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3.5 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FD54C0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3.6 Logical Database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A917E6" w14:textId="77777777" w:rsidR="00BC4973" w:rsidRDefault="00BC4973" w:rsidP="00BC4973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4. Analysis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06BDB4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4.1 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A872A3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4.3 Data Flow Diagrams (DFD)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42C5A8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4.2 State-Transition Diagrams (STD)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A5B458" w14:textId="77777777" w:rsidR="00BC4973" w:rsidRDefault="00BC4973" w:rsidP="00BC4973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5. Change Management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04668A" w14:textId="77777777" w:rsidR="00BC4973" w:rsidRDefault="00BC4973" w:rsidP="00BC4973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A. 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DE9C6B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A.1 Appendix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237802" w14:textId="77777777" w:rsidR="00BC4973" w:rsidRDefault="00BC4973" w:rsidP="00BC4973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A.2 Appendix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BF6864" w14:textId="1FBFB4FA" w:rsidR="002415E6" w:rsidRDefault="00BC4973" w:rsidP="00BC4973">
      <w:r>
        <w:fldChar w:fldCharType="end"/>
      </w:r>
    </w:p>
    <w:p w14:paraId="5614AC54" w14:textId="7B0647CC" w:rsidR="002415E6" w:rsidRDefault="002415E6" w:rsidP="002415E6"/>
    <w:p w14:paraId="7223F0D9" w14:textId="77777777" w:rsidR="002415E6" w:rsidRDefault="002415E6" w:rsidP="002415E6"/>
    <w:p w14:paraId="13BF8AD9" w14:textId="77777777" w:rsidR="00BC4973" w:rsidRDefault="00BC4973" w:rsidP="002415E6"/>
    <w:p w14:paraId="28865091" w14:textId="77777777" w:rsidR="00C6607A" w:rsidRDefault="00C6607A" w:rsidP="002415E6"/>
    <w:p w14:paraId="1A30013B" w14:textId="77777777" w:rsidR="0039391F" w:rsidRDefault="0039391F" w:rsidP="0039391F">
      <w:pPr>
        <w:pStyle w:val="Heading1"/>
      </w:pPr>
      <w:bookmarkStart w:id="4" w:name="_Toc506458771"/>
      <w:bookmarkStart w:id="5" w:name="_Toc506459137"/>
      <w:r>
        <w:lastRenderedPageBreak/>
        <w:t>1. Introduction</w:t>
      </w:r>
      <w:bookmarkEnd w:id="4"/>
      <w:bookmarkEnd w:id="5"/>
    </w:p>
    <w:p w14:paraId="3EABFFD0" w14:textId="77777777" w:rsidR="0039391F" w:rsidRDefault="0039391F" w:rsidP="0039391F">
      <w:pPr>
        <w:pStyle w:val="Heading2"/>
      </w:pPr>
      <w:bookmarkStart w:id="6" w:name="_Toc506458772"/>
      <w:bookmarkStart w:id="7" w:name="_Toc506459138"/>
      <w:r>
        <w:t>1.1 Purpose</w:t>
      </w:r>
      <w:bookmarkEnd w:id="6"/>
      <w:bookmarkEnd w:id="7"/>
    </w:p>
    <w:p w14:paraId="67819E0F" w14:textId="355FE8D8" w:rsidR="0039391F" w:rsidRDefault="0039391F" w:rsidP="0039391F">
      <w:r>
        <w:t xml:space="preserve">The purpose of this </w:t>
      </w:r>
      <w:r w:rsidR="00752CB7">
        <w:t>Software Requirements Specification (</w:t>
      </w:r>
      <w:r>
        <w:t>SRS</w:t>
      </w:r>
      <w:r w:rsidR="00752CB7">
        <w:t>)</w:t>
      </w:r>
      <w:r>
        <w:t xml:space="preserve"> is to define the requirements for a hotel website that provides a user-friendly interface for users to view hotel information, create accounts, make room bookings, and handle reservations. This document is intended for the development team, stakeholders, and other project contributors.</w:t>
      </w:r>
    </w:p>
    <w:p w14:paraId="72999AEF" w14:textId="77777777" w:rsidR="0039391F" w:rsidRDefault="0039391F" w:rsidP="0039391F">
      <w:pPr>
        <w:rPr>
          <w:i/>
        </w:rPr>
      </w:pPr>
    </w:p>
    <w:p w14:paraId="09D9BBD6" w14:textId="77777777" w:rsidR="0039391F" w:rsidRDefault="0039391F" w:rsidP="0039391F">
      <w:pPr>
        <w:pStyle w:val="Heading2"/>
      </w:pPr>
      <w:bookmarkStart w:id="8" w:name="_Toc506458773"/>
      <w:bookmarkStart w:id="9" w:name="_Toc506459139"/>
      <w:r>
        <w:t>1.2 Scope</w:t>
      </w:r>
      <w:bookmarkEnd w:id="8"/>
      <w:bookmarkEnd w:id="9"/>
    </w:p>
    <w:p w14:paraId="0107C1B6" w14:textId="77777777" w:rsidR="0039391F" w:rsidRDefault="0039391F" w:rsidP="0039391F">
      <w:r>
        <w:t>The website is intended to offer:</w:t>
      </w:r>
    </w:p>
    <w:p w14:paraId="219F02BD" w14:textId="77777777" w:rsidR="0039391F" w:rsidRDefault="0039391F" w:rsidP="0039391F">
      <w:r>
        <w:t>1. An overview of the hotel, including services, payment methods, and reservation options.</w:t>
      </w:r>
    </w:p>
    <w:p w14:paraId="6C38D929" w14:textId="77777777" w:rsidR="0039391F" w:rsidRDefault="0039391F" w:rsidP="0039391F">
      <w:r>
        <w:t>2. A user account system with registration and login capabilities.</w:t>
      </w:r>
    </w:p>
    <w:p w14:paraId="5BEFF0B1" w14:textId="77777777" w:rsidR="0039391F" w:rsidRDefault="0039391F" w:rsidP="0039391F">
      <w:r>
        <w:t>3. A booking system that allows users to reserve and cancel rooms.</w:t>
      </w:r>
    </w:p>
    <w:p w14:paraId="69899F41" w14:textId="77777777" w:rsidR="002415E6" w:rsidRDefault="002415E6" w:rsidP="002415E6">
      <w:pPr>
        <w:rPr>
          <w:rtl/>
        </w:rPr>
      </w:pPr>
    </w:p>
    <w:p w14:paraId="29FB7AC0" w14:textId="77777777" w:rsidR="00F5666F" w:rsidRDefault="00F5666F" w:rsidP="002415E6"/>
    <w:p w14:paraId="09FB7657" w14:textId="77777777" w:rsidR="005D49FA" w:rsidRDefault="005D49FA" w:rsidP="005D49FA">
      <w:pPr>
        <w:pStyle w:val="Heading2"/>
      </w:pPr>
      <w:r>
        <w:t>1.3 Definitions, Acronyms, and Abbreviations</w:t>
      </w:r>
    </w:p>
    <w:p w14:paraId="0E65C957" w14:textId="38815FB1" w:rsidR="00C109D1" w:rsidRPr="00552419" w:rsidRDefault="00C109D1" w:rsidP="00C109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52419">
        <w:rPr>
          <w:b/>
          <w:bCs/>
          <w:sz w:val="28"/>
          <w:szCs w:val="28"/>
          <w:lang w:val="en-US"/>
        </w:rPr>
        <w:t>UX (User Experience)</w:t>
      </w:r>
      <w:r w:rsidRPr="00552419">
        <w:rPr>
          <w:sz w:val="28"/>
          <w:szCs w:val="28"/>
          <w:lang w:val="en-US"/>
        </w:rPr>
        <w:br/>
        <w:t>The overall experience a user has when interacting with the website. It covers factors like usability, navigation, accessibility, and how easy it is to accomplish tasks such as booking a room.</w:t>
      </w:r>
    </w:p>
    <w:p w14:paraId="71E9D137" w14:textId="393F335E" w:rsidR="00C109D1" w:rsidRPr="00552419" w:rsidRDefault="00C109D1" w:rsidP="00C109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52419">
        <w:rPr>
          <w:b/>
          <w:bCs/>
          <w:sz w:val="28"/>
          <w:szCs w:val="28"/>
          <w:lang w:val="en-US"/>
        </w:rPr>
        <w:t>UI (User Interface)</w:t>
      </w:r>
      <w:r w:rsidRPr="00552419">
        <w:rPr>
          <w:sz w:val="28"/>
          <w:szCs w:val="28"/>
          <w:lang w:val="en-US"/>
        </w:rPr>
        <w:br/>
        <w:t>The visual elements of the website—what the user interacts with, such as buttons, forms, images, and layout. UI design focuses on making the website easy to use and aesthetically pleasing.</w:t>
      </w:r>
    </w:p>
    <w:p w14:paraId="6CE51568" w14:textId="68680743" w:rsidR="00C109D1" w:rsidRPr="00552419" w:rsidRDefault="00C109D1" w:rsidP="00C109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5241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</w:t>
      </w:r>
      <w:r w:rsidRPr="00752CB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Booking Engine</w:t>
      </w:r>
      <w:r w:rsidRPr="0055241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br/>
        <w:t>A tool or software integrated into the website that allows guests to make reservations directly from the hotel’s website. This system processes availability, rates, and payment.</w:t>
      </w:r>
    </w:p>
    <w:p w14:paraId="5CBBA009" w14:textId="339F01CF" w:rsidR="002415E6" w:rsidRPr="00552419" w:rsidRDefault="00C109D1" w:rsidP="00C109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524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Booking Confirmation Page </w:t>
      </w:r>
      <w:r w:rsidRPr="0055241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br/>
        <w:t>The page displayed after a user completes a booking, confirming the reservation details such as dates, room type, price, and confirmation number.</w:t>
      </w:r>
    </w:p>
    <w:p w14:paraId="4FCD2A69" w14:textId="5F24426C" w:rsidR="00552419" w:rsidRPr="00552419" w:rsidRDefault="00552419" w:rsidP="005524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524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API (Application Programming Interface)</w:t>
      </w:r>
      <w:r w:rsidRPr="0055241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A set of protocols and tools for building software applications. It allows different systems (like a hotel’s booking engine and PMS) to communicate with each other.</w:t>
      </w:r>
    </w:p>
    <w:p w14:paraId="296B9D34" w14:textId="00CF9EF8" w:rsidR="00552419" w:rsidRPr="00552419" w:rsidRDefault="00552419" w:rsidP="005524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5241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 xml:space="preserve"> </w:t>
      </w:r>
      <w:r w:rsidR="00752CB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B2C</w:t>
      </w:r>
      <w:r w:rsidRPr="005524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(Business to Consumer)</w:t>
      </w:r>
      <w:r w:rsidRPr="0055241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br/>
        <w:t>refers to the transaction model where businesses (hotels) sell directly to consumers (guests). Most hotel websites follow a B2C model, allowing guests to book directly.</w:t>
      </w:r>
    </w:p>
    <w:p w14:paraId="498FAE2C" w14:textId="0D350FA5" w:rsidR="00882C3E" w:rsidRPr="00552419" w:rsidRDefault="00552419" w:rsidP="005524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5241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5524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B2B (Business to Business)</w:t>
      </w:r>
      <w:r w:rsidRPr="0055241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br/>
        <w:t>Refers to transactions between businesses. In the hotel industry, B2B might involve partnerships with travel agents, tour operators, or corporate clients for group bookings.</w:t>
      </w:r>
    </w:p>
    <w:p w14:paraId="6688559B" w14:textId="77777777" w:rsidR="00882C3E" w:rsidRDefault="00882C3E" w:rsidP="00882C3E">
      <w:pPr>
        <w:pStyle w:val="Heading2"/>
      </w:pPr>
      <w:bookmarkStart w:id="10" w:name="_Toc506458775"/>
      <w:bookmarkStart w:id="11" w:name="_Toc506459141"/>
      <w:r>
        <w:t>1.4 References</w:t>
      </w:r>
      <w:bookmarkEnd w:id="10"/>
      <w:bookmarkEnd w:id="11"/>
    </w:p>
    <w:p w14:paraId="4E582A17" w14:textId="77777777" w:rsidR="00650391" w:rsidRDefault="00650391" w:rsidP="00650391">
      <w:pPr>
        <w:pStyle w:val="ListParagraph"/>
        <w:numPr>
          <w:ilvl w:val="0"/>
          <w:numId w:val="1"/>
        </w:numPr>
        <w:rPr>
          <w:lang w:val="en-US"/>
        </w:rPr>
      </w:pPr>
      <w:r w:rsidRPr="00650391">
        <w:rPr>
          <w:b/>
          <w:bCs/>
          <w:lang w:val="en-US"/>
        </w:rPr>
        <w:t>Hotel Branding Guidelines Document</w:t>
      </w:r>
      <w:r w:rsidRPr="00650391">
        <w:rPr>
          <w:lang w:val="en-US"/>
        </w:rPr>
        <w:t xml:space="preserve">: </w:t>
      </w:r>
    </w:p>
    <w:p w14:paraId="4B331BD5" w14:textId="77777777" w:rsidR="00650391" w:rsidRDefault="00650391" w:rsidP="00650391">
      <w:pPr>
        <w:pStyle w:val="ListParagraph"/>
        <w:rPr>
          <w:lang w:val="en-US"/>
        </w:rPr>
      </w:pPr>
    </w:p>
    <w:p w14:paraId="199736C8" w14:textId="0AD5FD04" w:rsidR="00650391" w:rsidRDefault="00650391" w:rsidP="00650391">
      <w:pPr>
        <w:pStyle w:val="ListParagraph"/>
        <w:rPr>
          <w:lang w:val="en-US"/>
        </w:rPr>
      </w:pPr>
      <w:r w:rsidRPr="00650391">
        <w:rPr>
          <w:lang w:val="en-US"/>
        </w:rPr>
        <w:t>A document that outlines the hotel’s branding standards, including colors, logos, and visual style. This will guide the design elements to ensure consistency with the hotel’s brand identity.</w:t>
      </w:r>
    </w:p>
    <w:p w14:paraId="0CFA9622" w14:textId="77777777" w:rsidR="00650391" w:rsidRPr="00650391" w:rsidRDefault="00650391" w:rsidP="00650391">
      <w:pPr>
        <w:pStyle w:val="ListParagraph"/>
        <w:rPr>
          <w:lang w:val="en-US"/>
        </w:rPr>
      </w:pPr>
    </w:p>
    <w:p w14:paraId="0CCDE130" w14:textId="77777777" w:rsidR="00650391" w:rsidRPr="00650391" w:rsidRDefault="00650391" w:rsidP="00650391">
      <w:pPr>
        <w:pStyle w:val="ListParagraph"/>
        <w:numPr>
          <w:ilvl w:val="0"/>
          <w:numId w:val="12"/>
        </w:numPr>
        <w:rPr>
          <w:lang w:val="en-US"/>
        </w:rPr>
      </w:pPr>
      <w:r w:rsidRPr="00650391">
        <w:rPr>
          <w:b/>
          <w:bCs/>
          <w:lang w:val="en-US"/>
        </w:rPr>
        <w:t>Industry-Standard UX and UI Guidelines for Responsive Web Design</w:t>
      </w:r>
      <w:r w:rsidRPr="00650391">
        <w:rPr>
          <w:lang w:val="en-US"/>
        </w:rPr>
        <w:t xml:space="preserve">: </w:t>
      </w:r>
    </w:p>
    <w:p w14:paraId="531B1E9E" w14:textId="77777777" w:rsidR="00650391" w:rsidRDefault="00650391" w:rsidP="00650391">
      <w:pPr>
        <w:pStyle w:val="ListParagraph"/>
        <w:rPr>
          <w:lang w:val="en-US"/>
        </w:rPr>
      </w:pPr>
    </w:p>
    <w:p w14:paraId="591D5E9F" w14:textId="02BFA29C" w:rsidR="00650391" w:rsidRPr="00650391" w:rsidRDefault="00650391" w:rsidP="00650391">
      <w:pPr>
        <w:pStyle w:val="ListParagraph"/>
        <w:rPr>
          <w:lang w:val="en-US"/>
        </w:rPr>
      </w:pPr>
      <w:r w:rsidRPr="00650391">
        <w:rPr>
          <w:lang w:val="en-US"/>
        </w:rPr>
        <w:t>These guidelines set the standards for user experience (UX) and user interface (UI) to ensure the website is usable and visually appealing across devices of different sizes.</w:t>
      </w:r>
    </w:p>
    <w:p w14:paraId="12181A3E" w14:textId="77777777" w:rsidR="00820980" w:rsidRPr="00650391" w:rsidRDefault="00820980" w:rsidP="00820980">
      <w:pPr>
        <w:rPr>
          <w:lang w:val="en-US"/>
        </w:rPr>
      </w:pPr>
    </w:p>
    <w:p w14:paraId="4AB0F08F" w14:textId="77777777" w:rsidR="00882C3E" w:rsidRDefault="00882C3E" w:rsidP="00882C3E">
      <w:pPr>
        <w:pStyle w:val="Heading2"/>
      </w:pPr>
      <w:bookmarkStart w:id="12" w:name="_Toc506458776"/>
      <w:bookmarkStart w:id="13" w:name="_Toc506459142"/>
      <w:r>
        <w:t>1.5 Overview</w:t>
      </w:r>
      <w:bookmarkEnd w:id="12"/>
      <w:bookmarkEnd w:id="13"/>
    </w:p>
    <w:p w14:paraId="1B9A1A4E" w14:textId="09813CB6" w:rsidR="002415E6" w:rsidRDefault="00882C3E" w:rsidP="00F5666F">
      <w:r>
        <w:t>This SRS document details the functional and non-functional requirements for the website, the specific features it will provide, and the constraints under which it will operate.</w:t>
      </w:r>
    </w:p>
    <w:p w14:paraId="770DBD06" w14:textId="469F5C4C" w:rsidR="00F55690" w:rsidRPr="00F55690" w:rsidRDefault="00741823" w:rsidP="00F55690">
      <w:pPr>
        <w:pStyle w:val="Heading1"/>
      </w:pPr>
      <w:bookmarkStart w:id="14" w:name="_Toc506458777"/>
      <w:bookmarkStart w:id="15" w:name="_Toc506459143"/>
      <w:r>
        <w:t>2. General Description</w:t>
      </w:r>
      <w:bookmarkEnd w:id="14"/>
      <w:bookmarkEnd w:id="15"/>
    </w:p>
    <w:p w14:paraId="65F57822" w14:textId="77777777" w:rsidR="00741823" w:rsidRDefault="00741823" w:rsidP="00741823">
      <w:pPr>
        <w:pStyle w:val="Heading2"/>
      </w:pPr>
      <w:bookmarkStart w:id="16" w:name="_Toc506458778"/>
      <w:bookmarkStart w:id="17" w:name="_Toc506459144"/>
      <w:r>
        <w:t>2.1 Product Perspective</w:t>
      </w:r>
      <w:bookmarkEnd w:id="16"/>
      <w:bookmarkEnd w:id="17"/>
    </w:p>
    <w:p w14:paraId="6D0D2179" w14:textId="0E6F8446" w:rsidR="009F158A" w:rsidRDefault="00741823" w:rsidP="00F5666F">
      <w:pPr>
        <w:rPr>
          <w:rtl/>
        </w:rPr>
      </w:pPr>
      <w:bookmarkStart w:id="18" w:name="_Toc506458779"/>
      <w:bookmarkStart w:id="19" w:name="_Toc506459145"/>
      <w:r w:rsidRPr="002415E6">
        <w:t>The hotel website will serve as a standalone platform and primary online presence, designed to attract potential guests by offering an easy-to-navigate, visually appealing, and informative experience, allowing guests to view, book, and manage reservations with payment processing.</w:t>
      </w:r>
    </w:p>
    <w:p w14:paraId="6BB15A6B" w14:textId="77777777" w:rsidR="002B0666" w:rsidRDefault="002B0666" w:rsidP="00F5666F">
      <w:pPr>
        <w:rPr>
          <w:rtl/>
        </w:rPr>
      </w:pPr>
    </w:p>
    <w:p w14:paraId="6830733C" w14:textId="77777777" w:rsidR="002B0666" w:rsidRDefault="002B0666" w:rsidP="00F5666F">
      <w:pPr>
        <w:rPr>
          <w:rtl/>
        </w:rPr>
      </w:pPr>
    </w:p>
    <w:p w14:paraId="141A14E9" w14:textId="77777777" w:rsidR="002B0666" w:rsidRDefault="002B0666" w:rsidP="00F5666F">
      <w:pPr>
        <w:rPr>
          <w:rtl/>
        </w:rPr>
      </w:pPr>
    </w:p>
    <w:p w14:paraId="02D5E804" w14:textId="77777777" w:rsidR="002B0666" w:rsidRDefault="002B0666" w:rsidP="00F5666F">
      <w:pPr>
        <w:rPr>
          <w:rtl/>
        </w:rPr>
      </w:pPr>
    </w:p>
    <w:p w14:paraId="24187C33" w14:textId="77777777" w:rsidR="002B0666" w:rsidRDefault="002B0666" w:rsidP="00F5666F">
      <w:pPr>
        <w:rPr>
          <w:rtl/>
        </w:rPr>
      </w:pPr>
    </w:p>
    <w:p w14:paraId="6A70908B" w14:textId="77777777" w:rsidR="002B0666" w:rsidRDefault="002B0666" w:rsidP="00F5666F">
      <w:pPr>
        <w:rPr>
          <w:rtl/>
        </w:rPr>
      </w:pPr>
    </w:p>
    <w:p w14:paraId="0A64E366" w14:textId="77777777" w:rsidR="002B0666" w:rsidRDefault="002B0666" w:rsidP="00F5666F"/>
    <w:p w14:paraId="6BE933AD" w14:textId="77777777" w:rsidR="00741823" w:rsidRDefault="00741823" w:rsidP="00741823">
      <w:pPr>
        <w:pStyle w:val="Heading2"/>
      </w:pPr>
      <w:r>
        <w:lastRenderedPageBreak/>
        <w:t>2.2 Product Functions</w:t>
      </w:r>
      <w:bookmarkEnd w:id="18"/>
      <w:bookmarkEnd w:id="19"/>
    </w:p>
    <w:p w14:paraId="6C70563A" w14:textId="77777777" w:rsidR="00741823" w:rsidRDefault="00741823" w:rsidP="00741823">
      <w:bookmarkStart w:id="20" w:name="_Toc506458780"/>
      <w:bookmarkStart w:id="21" w:name="_Toc506459146"/>
      <w:r>
        <w:t>The website will offer the following key functions:</w:t>
      </w:r>
    </w:p>
    <w:p w14:paraId="10C0D999" w14:textId="74341DFE" w:rsidR="00F55690" w:rsidRPr="00F5666F" w:rsidRDefault="00F05F66" w:rsidP="002B0666">
      <w:pPr>
        <w:pStyle w:val="Heading3"/>
        <w:ind w:left="720"/>
        <w:rPr>
          <w:color w:val="000000" w:themeColor="text1"/>
          <w:sz w:val="22"/>
          <w:szCs w:val="22"/>
        </w:rPr>
      </w:pPr>
      <w:r>
        <w:t xml:space="preserve">2.2.1 User Account Management: </w:t>
      </w:r>
      <w:r w:rsidR="00D854E0" w:rsidRPr="00BF3D30">
        <w:rPr>
          <w:color w:val="000000" w:themeColor="text1"/>
          <w:sz w:val="22"/>
          <w:szCs w:val="22"/>
        </w:rPr>
        <w:t>Account creation, login, and profile management.</w:t>
      </w:r>
    </w:p>
    <w:p w14:paraId="56D349D4" w14:textId="3994824C" w:rsidR="00BF3D30" w:rsidRDefault="00BF3D30" w:rsidP="002B0666">
      <w:pPr>
        <w:pStyle w:val="Heading3"/>
        <w:ind w:left="720"/>
        <w:rPr>
          <w:color w:val="000000" w:themeColor="text1"/>
          <w:sz w:val="22"/>
          <w:szCs w:val="22"/>
        </w:rPr>
      </w:pPr>
      <w:r>
        <w:t xml:space="preserve">2.2.2 Room Booking System: </w:t>
      </w:r>
      <w:r w:rsidR="00A81B96" w:rsidRPr="00A81B96">
        <w:rPr>
          <w:color w:val="000000" w:themeColor="text1"/>
          <w:sz w:val="22"/>
          <w:szCs w:val="22"/>
        </w:rPr>
        <w:t xml:space="preserve">Functionality to browse rooms, view availability, book, and cancel </w:t>
      </w:r>
      <w:proofErr w:type="gramStart"/>
      <w:r w:rsidR="00A81B96" w:rsidRPr="00A81B96">
        <w:rPr>
          <w:color w:val="000000" w:themeColor="text1"/>
          <w:sz w:val="22"/>
          <w:szCs w:val="22"/>
        </w:rPr>
        <w:t>reservations .</w:t>
      </w:r>
      <w:proofErr w:type="gramEnd"/>
    </w:p>
    <w:p w14:paraId="5DD8504B" w14:textId="77777777" w:rsidR="00A81B96" w:rsidRDefault="00BF3D30" w:rsidP="002B0666">
      <w:pPr>
        <w:pStyle w:val="Heading3"/>
        <w:ind w:left="720"/>
        <w:rPr>
          <w:color w:val="000000" w:themeColor="text1"/>
          <w:sz w:val="22"/>
          <w:szCs w:val="22"/>
        </w:rPr>
      </w:pPr>
      <w:r>
        <w:t>2.2.3 Hotel Over</w:t>
      </w:r>
      <w:r w:rsidR="00A81B96">
        <w:t>view</w:t>
      </w:r>
      <w:r>
        <w:t xml:space="preserve">: </w:t>
      </w:r>
      <w:r w:rsidR="00A81B96" w:rsidRPr="00A81B96">
        <w:rPr>
          <w:color w:val="000000" w:themeColor="text1"/>
          <w:sz w:val="22"/>
          <w:szCs w:val="22"/>
        </w:rPr>
        <w:t>Information on hotel services, payment options, and reservation processes.</w:t>
      </w:r>
    </w:p>
    <w:p w14:paraId="02333377" w14:textId="5F8B5287" w:rsidR="00BF3D30" w:rsidRDefault="00BF3D30" w:rsidP="00231035">
      <w:pPr>
        <w:pStyle w:val="Heading3"/>
        <w:ind w:left="720"/>
        <w:rPr>
          <w:color w:val="000000" w:themeColor="text1"/>
          <w:sz w:val="22"/>
          <w:szCs w:val="22"/>
        </w:rPr>
      </w:pPr>
      <w:r>
        <w:t xml:space="preserve">2.2.4 </w:t>
      </w:r>
      <w:r w:rsidR="00A81B96">
        <w:t>Contact and Support</w:t>
      </w:r>
      <w:r>
        <w:t xml:space="preserve">: </w:t>
      </w:r>
      <w:r w:rsidR="00A81B96">
        <w:rPr>
          <w:color w:val="000000" w:themeColor="text1"/>
          <w:sz w:val="22"/>
          <w:szCs w:val="22"/>
        </w:rPr>
        <w:t xml:space="preserve">Contact </w:t>
      </w:r>
      <w:r w:rsidR="00F55690">
        <w:rPr>
          <w:color w:val="000000" w:themeColor="text1"/>
          <w:sz w:val="22"/>
          <w:szCs w:val="22"/>
        </w:rPr>
        <w:t xml:space="preserve">forms, and </w:t>
      </w:r>
      <w:r w:rsidR="00231035" w:rsidRPr="00231035">
        <w:rPr>
          <w:color w:val="000000" w:themeColor="text1"/>
          <w:sz w:val="22"/>
          <w:szCs w:val="22"/>
        </w:rPr>
        <w:t>Frequently Asked Questions</w:t>
      </w:r>
      <w:r w:rsidR="00231035">
        <w:rPr>
          <w:color w:val="000000" w:themeColor="text1"/>
          <w:sz w:val="22"/>
          <w:szCs w:val="22"/>
        </w:rPr>
        <w:t xml:space="preserve"> (</w:t>
      </w:r>
      <w:r w:rsidR="00F55690">
        <w:rPr>
          <w:color w:val="000000" w:themeColor="text1"/>
          <w:sz w:val="22"/>
          <w:szCs w:val="22"/>
        </w:rPr>
        <w:t>FAQ</w:t>
      </w:r>
      <w:r w:rsidR="00231035">
        <w:rPr>
          <w:color w:val="000000" w:themeColor="text1"/>
          <w:sz w:val="22"/>
          <w:szCs w:val="22"/>
        </w:rPr>
        <w:t>)</w:t>
      </w:r>
      <w:r w:rsidRPr="00BF3D30">
        <w:rPr>
          <w:color w:val="000000" w:themeColor="text1"/>
          <w:sz w:val="22"/>
          <w:szCs w:val="22"/>
        </w:rPr>
        <w:t>.</w:t>
      </w:r>
    </w:p>
    <w:p w14:paraId="03345AEB" w14:textId="77777777" w:rsidR="009F158A" w:rsidRDefault="009F158A" w:rsidP="00741823"/>
    <w:p w14:paraId="2DC7B433" w14:textId="77777777" w:rsidR="00F55690" w:rsidRDefault="00F55690" w:rsidP="00741823"/>
    <w:p w14:paraId="1CD2EA09" w14:textId="77777777" w:rsidR="00F55690" w:rsidRDefault="00F55690" w:rsidP="00741823"/>
    <w:p w14:paraId="7F7813D8" w14:textId="77777777" w:rsidR="00741823" w:rsidRDefault="00741823" w:rsidP="00741823">
      <w:pPr>
        <w:pStyle w:val="Heading2"/>
      </w:pPr>
      <w:r>
        <w:t>2.3 User Characteristics</w:t>
      </w:r>
      <w:bookmarkEnd w:id="20"/>
      <w:bookmarkEnd w:id="21"/>
    </w:p>
    <w:p w14:paraId="5F9B69A4" w14:textId="4A84A2DB" w:rsidR="00B150D4" w:rsidRPr="00662E38" w:rsidRDefault="00B150D4" w:rsidP="00662E38">
      <w:pPr>
        <w:pStyle w:val="Heading3"/>
      </w:pPr>
      <w:r>
        <w:t xml:space="preserve">2.3.1 </w:t>
      </w:r>
      <w:r w:rsidR="00084E94">
        <w:t>Guests</w:t>
      </w:r>
      <w:r w:rsidR="00662E38">
        <w:t xml:space="preserve">: </w:t>
      </w:r>
      <w:r w:rsidR="00662E38" w:rsidRPr="00662E38">
        <w:rPr>
          <w:color w:val="000000" w:themeColor="text1"/>
          <w:sz w:val="22"/>
          <w:szCs w:val="22"/>
        </w:rPr>
        <w:t>Individuals looking to book rooms or inquire about the hotel</w:t>
      </w:r>
    </w:p>
    <w:p w14:paraId="1D93A148" w14:textId="4D781CC0" w:rsidR="00B150D4" w:rsidRDefault="00B150D4" w:rsidP="00B150D4">
      <w:pPr>
        <w:pStyle w:val="Heading3"/>
        <w:rPr>
          <w:color w:val="000000" w:themeColor="text1"/>
          <w:sz w:val="22"/>
          <w:szCs w:val="22"/>
        </w:rPr>
      </w:pPr>
      <w:r>
        <w:t xml:space="preserve">2.3.2 </w:t>
      </w:r>
      <w:r w:rsidR="00084E94">
        <w:t>Hotel Staff</w:t>
      </w:r>
      <w:r>
        <w:t xml:space="preserve">: </w:t>
      </w:r>
      <w:r w:rsidR="00084E94" w:rsidRPr="00084E94">
        <w:rPr>
          <w:color w:val="000000" w:themeColor="text1"/>
          <w:sz w:val="22"/>
          <w:szCs w:val="22"/>
        </w:rPr>
        <w:t>Authorized staff may require backend access to manage content, bookings, and customer queries.</w:t>
      </w:r>
    </w:p>
    <w:p w14:paraId="64A779AA" w14:textId="631F220D" w:rsidR="00B150D4" w:rsidRPr="00B150D4" w:rsidRDefault="00B150D4" w:rsidP="00B150D4"/>
    <w:p w14:paraId="6ADACB9D" w14:textId="77777777" w:rsidR="009F158A" w:rsidRDefault="009F158A" w:rsidP="00741823">
      <w:bookmarkStart w:id="22" w:name="_Toc506458781"/>
      <w:bookmarkStart w:id="23" w:name="_Toc506459147"/>
    </w:p>
    <w:p w14:paraId="792DE16C" w14:textId="77777777" w:rsidR="00037F23" w:rsidRDefault="00037F23" w:rsidP="00741823">
      <w:pPr>
        <w:pStyle w:val="Heading2"/>
      </w:pPr>
    </w:p>
    <w:p w14:paraId="2E66C454" w14:textId="77777777" w:rsidR="00037F23" w:rsidRDefault="00037F23" w:rsidP="00741823">
      <w:pPr>
        <w:pStyle w:val="Heading2"/>
      </w:pPr>
    </w:p>
    <w:p w14:paraId="53EDC203" w14:textId="0B453793" w:rsidR="00741823" w:rsidRDefault="00741823" w:rsidP="00741823">
      <w:pPr>
        <w:pStyle w:val="Heading2"/>
      </w:pPr>
      <w:r>
        <w:t>2.4 General Constraints</w:t>
      </w:r>
      <w:bookmarkEnd w:id="22"/>
      <w:bookmarkEnd w:id="23"/>
    </w:p>
    <w:p w14:paraId="6338CE6B" w14:textId="77777777" w:rsidR="00741823" w:rsidRDefault="00741823" w:rsidP="00741823">
      <w:bookmarkStart w:id="24" w:name="_Toc506458782"/>
      <w:bookmarkStart w:id="25" w:name="_Toc506459148"/>
      <w:r>
        <w:t>- The website must be accessible on desktop, tablet, and mobile devices.</w:t>
      </w:r>
    </w:p>
    <w:p w14:paraId="1553DD34" w14:textId="77777777" w:rsidR="00741823" w:rsidRDefault="00741823" w:rsidP="00741823">
      <w:r>
        <w:t>- The design must align with the hotel's branding.</w:t>
      </w:r>
    </w:p>
    <w:p w14:paraId="439A6417" w14:textId="77777777" w:rsidR="009F158A" w:rsidRDefault="009F158A" w:rsidP="00741823"/>
    <w:p w14:paraId="441F7FF0" w14:textId="77777777" w:rsidR="00037F23" w:rsidRDefault="00037F23" w:rsidP="00741823">
      <w:pPr>
        <w:pStyle w:val="Heading2"/>
      </w:pPr>
    </w:p>
    <w:p w14:paraId="4D59D0CF" w14:textId="24FA4F16" w:rsidR="00741823" w:rsidRDefault="00741823" w:rsidP="00741823">
      <w:pPr>
        <w:pStyle w:val="Heading2"/>
      </w:pPr>
      <w:r>
        <w:t>2.5 Assumptions and Dependencies</w:t>
      </w:r>
      <w:bookmarkEnd w:id="24"/>
      <w:bookmarkEnd w:id="25"/>
    </w:p>
    <w:p w14:paraId="09AC6287" w14:textId="77777777" w:rsidR="00741823" w:rsidRDefault="00741823" w:rsidP="00741823">
      <w:r>
        <w:t>- It is assumed that a payment gateway (e.g., Master Card) will be integrated for online bookings.</w:t>
      </w:r>
    </w:p>
    <w:p w14:paraId="23DE712E" w14:textId="354C99E7" w:rsidR="002415E6" w:rsidRDefault="00741823" w:rsidP="00741823">
      <w:r>
        <w:t>- The website is expected to interface with a backend reservation system.</w:t>
      </w:r>
    </w:p>
    <w:p w14:paraId="04A56EC0" w14:textId="77777777" w:rsidR="009F158A" w:rsidRDefault="009F158A" w:rsidP="00741823"/>
    <w:p w14:paraId="79448C1D" w14:textId="77777777" w:rsidR="009F158A" w:rsidRDefault="009F158A" w:rsidP="00741823"/>
    <w:p w14:paraId="473E84A7" w14:textId="77777777" w:rsidR="009F158A" w:rsidRDefault="009F158A" w:rsidP="00741823"/>
    <w:p w14:paraId="27A8B992" w14:textId="17CB2BDB" w:rsidR="002415E6" w:rsidRDefault="002415E6" w:rsidP="002415E6"/>
    <w:p w14:paraId="0EE3D0F0" w14:textId="77777777" w:rsidR="002415E6" w:rsidRDefault="002415E6" w:rsidP="002415E6"/>
    <w:p w14:paraId="71B45A5E" w14:textId="77777777" w:rsidR="009F158A" w:rsidRDefault="009F158A" w:rsidP="009F158A">
      <w:pPr>
        <w:pStyle w:val="Heading1"/>
      </w:pPr>
      <w:r>
        <w:t>3. Specific Requirements</w:t>
      </w:r>
    </w:p>
    <w:p w14:paraId="452B2CB1" w14:textId="77777777" w:rsidR="002415E6" w:rsidRDefault="002415E6" w:rsidP="002415E6"/>
    <w:p w14:paraId="365C2359" w14:textId="77777777" w:rsidR="009F158A" w:rsidRDefault="009F158A" w:rsidP="009F158A">
      <w:pPr>
        <w:pStyle w:val="Heading2"/>
      </w:pPr>
      <w:bookmarkStart w:id="26" w:name="_Toc506458784"/>
      <w:bookmarkStart w:id="27" w:name="_Toc506459150"/>
      <w:r>
        <w:t>3.1 External Interface Requirements</w:t>
      </w:r>
      <w:bookmarkEnd w:id="26"/>
      <w:bookmarkEnd w:id="27"/>
    </w:p>
    <w:p w14:paraId="511338FE" w14:textId="77777777" w:rsidR="002415E6" w:rsidRDefault="002415E6" w:rsidP="002415E6"/>
    <w:p w14:paraId="3EC39D02" w14:textId="77777777" w:rsidR="009F158A" w:rsidRDefault="009F158A" w:rsidP="009F158A">
      <w:pPr>
        <w:pStyle w:val="Heading3"/>
      </w:pPr>
      <w:bookmarkStart w:id="28" w:name="_Toc506458785"/>
      <w:bookmarkStart w:id="29" w:name="_Toc506459151"/>
      <w:r>
        <w:t>3.1.1 User Interfaces</w:t>
      </w:r>
      <w:bookmarkEnd w:id="28"/>
      <w:bookmarkEnd w:id="29"/>
    </w:p>
    <w:p w14:paraId="2E67456E" w14:textId="0B2B06FB" w:rsidR="002415E6" w:rsidRDefault="002415E6" w:rsidP="002415E6">
      <w:r>
        <w:t xml:space="preserve">- </w:t>
      </w:r>
      <w:r w:rsidRPr="003F6BF1">
        <w:rPr>
          <w:color w:val="C00000"/>
        </w:rPr>
        <w:t>Navigation</w:t>
      </w:r>
      <w:r>
        <w:t>: Clean and simple navigation bar with sections for hotel overview, booking, account, and contact.</w:t>
      </w:r>
    </w:p>
    <w:p w14:paraId="4ADF509F" w14:textId="74E4FDB0" w:rsidR="002415E6" w:rsidRDefault="002415E6" w:rsidP="002415E6">
      <w:r>
        <w:t xml:space="preserve">- </w:t>
      </w:r>
      <w:r w:rsidRPr="003F6BF1">
        <w:rPr>
          <w:color w:val="C00000"/>
        </w:rPr>
        <w:t>Booking Page</w:t>
      </w:r>
      <w:r>
        <w:t>: An intuitive interface with a calendar view to select dates, available rooms, and prices.</w:t>
      </w:r>
    </w:p>
    <w:p w14:paraId="7424BE6C" w14:textId="67149FC7" w:rsidR="002415E6" w:rsidRDefault="002415E6" w:rsidP="002415E6">
      <w:r>
        <w:t xml:space="preserve">- </w:t>
      </w:r>
      <w:r w:rsidRPr="003F6BF1">
        <w:rPr>
          <w:color w:val="C00000"/>
        </w:rPr>
        <w:t>Responsive Design</w:t>
      </w:r>
      <w:r>
        <w:t>: Must be fully functional on all devices and screen sizes.</w:t>
      </w:r>
    </w:p>
    <w:p w14:paraId="40AA2D32" w14:textId="77777777" w:rsidR="002415E6" w:rsidRDefault="002415E6" w:rsidP="002415E6"/>
    <w:p w14:paraId="7155A245" w14:textId="7AD966AD" w:rsidR="009F158A" w:rsidRDefault="009F158A" w:rsidP="009F158A">
      <w:pPr>
        <w:pStyle w:val="Heading3"/>
      </w:pPr>
      <w:bookmarkStart w:id="30" w:name="_Toc506458787"/>
      <w:bookmarkStart w:id="31" w:name="_Toc506459153"/>
      <w:r>
        <w:t>3.1.2 Software Interfaces</w:t>
      </w:r>
      <w:bookmarkEnd w:id="30"/>
      <w:bookmarkEnd w:id="31"/>
    </w:p>
    <w:p w14:paraId="713D91B5" w14:textId="77777777" w:rsidR="002415E6" w:rsidRDefault="002415E6" w:rsidP="002415E6">
      <w:r>
        <w:t>- Integration with payment gateway and a backend system for room availability and reservation.</w:t>
      </w:r>
    </w:p>
    <w:p w14:paraId="620BBA5F" w14:textId="77777777" w:rsidR="002415E6" w:rsidRDefault="002415E6" w:rsidP="002415E6"/>
    <w:p w14:paraId="202FC6B3" w14:textId="1DEA69B0" w:rsidR="009F158A" w:rsidRDefault="009F158A" w:rsidP="009F158A">
      <w:pPr>
        <w:pStyle w:val="Heading3"/>
      </w:pPr>
      <w:bookmarkStart w:id="32" w:name="_Toc506458788"/>
      <w:bookmarkStart w:id="33" w:name="_Toc506459154"/>
      <w:r>
        <w:t>3.1.3 Communications Interfaces</w:t>
      </w:r>
      <w:bookmarkEnd w:id="32"/>
      <w:bookmarkEnd w:id="33"/>
    </w:p>
    <w:p w14:paraId="6700A539" w14:textId="77777777" w:rsidR="002415E6" w:rsidRDefault="002415E6" w:rsidP="002415E6">
      <w:r>
        <w:t>- The website may support email notifications for booking confirmations and cancellations.</w:t>
      </w:r>
    </w:p>
    <w:p w14:paraId="1ECF5C24" w14:textId="77777777" w:rsidR="002415E6" w:rsidRDefault="002415E6" w:rsidP="002415E6"/>
    <w:p w14:paraId="3460FEB8" w14:textId="77777777" w:rsidR="00775431" w:rsidRDefault="00775431" w:rsidP="002415E6"/>
    <w:p w14:paraId="0818B3BC" w14:textId="77777777" w:rsidR="00775431" w:rsidRDefault="00775431" w:rsidP="002415E6"/>
    <w:p w14:paraId="5D68EEAA" w14:textId="77777777" w:rsidR="009F158A" w:rsidRDefault="009F158A" w:rsidP="009F158A">
      <w:pPr>
        <w:pStyle w:val="Heading2"/>
      </w:pPr>
      <w:bookmarkStart w:id="34" w:name="_Toc506458789"/>
      <w:bookmarkStart w:id="35" w:name="_Toc506459155"/>
      <w:r>
        <w:t>3.2 Functional Requirements</w:t>
      </w:r>
      <w:bookmarkEnd w:id="34"/>
      <w:bookmarkEnd w:id="35"/>
    </w:p>
    <w:p w14:paraId="106F7A2D" w14:textId="77777777" w:rsidR="002415E6" w:rsidRDefault="002415E6" w:rsidP="002415E6"/>
    <w:p w14:paraId="72ED4ED7" w14:textId="77777777" w:rsidR="004D5C6D" w:rsidRDefault="004D5C6D" w:rsidP="004D5C6D">
      <w:pPr>
        <w:pStyle w:val="Heading3"/>
      </w:pPr>
      <w:bookmarkStart w:id="36" w:name="_Toc506458790"/>
      <w:bookmarkStart w:id="37" w:name="_Toc506459156"/>
      <w:r>
        <w:t xml:space="preserve">3.2.1 </w:t>
      </w:r>
      <w:bookmarkEnd w:id="36"/>
      <w:bookmarkEnd w:id="37"/>
      <w:r>
        <w:t>User Account Management</w:t>
      </w:r>
    </w:p>
    <w:p w14:paraId="11CE8278" w14:textId="18DF1AD4" w:rsidR="002415E6" w:rsidRDefault="002415E6" w:rsidP="002415E6">
      <w:r>
        <w:t xml:space="preserve">1. </w:t>
      </w:r>
      <w:r w:rsidRPr="003F6BF1">
        <w:rPr>
          <w:color w:val="C00000"/>
        </w:rPr>
        <w:t>Registration</w:t>
      </w:r>
      <w:r>
        <w:t>: Users can create an account by providing personal information.</w:t>
      </w:r>
    </w:p>
    <w:p w14:paraId="3A6FF762" w14:textId="38634AB6" w:rsidR="002415E6" w:rsidRDefault="002415E6" w:rsidP="002415E6">
      <w:r>
        <w:t xml:space="preserve">2. </w:t>
      </w:r>
      <w:r w:rsidRPr="003F6BF1">
        <w:rPr>
          <w:color w:val="C00000"/>
        </w:rPr>
        <w:t>Login</w:t>
      </w:r>
      <w:r>
        <w:t>: Registered users can log in to view their booking history.</w:t>
      </w:r>
    </w:p>
    <w:p w14:paraId="74723082" w14:textId="376040E4" w:rsidR="002415E6" w:rsidRDefault="002415E6" w:rsidP="002415E6">
      <w:r>
        <w:t xml:space="preserve">3. </w:t>
      </w:r>
      <w:r w:rsidRPr="003F6BF1">
        <w:rPr>
          <w:color w:val="C00000"/>
        </w:rPr>
        <w:t>Profile Management</w:t>
      </w:r>
      <w:r>
        <w:t>: Users can update their personal information.</w:t>
      </w:r>
    </w:p>
    <w:p w14:paraId="5BBBD71F" w14:textId="77777777" w:rsidR="002415E6" w:rsidRDefault="002415E6" w:rsidP="002415E6"/>
    <w:p w14:paraId="5AB38659" w14:textId="1873E600" w:rsidR="004D5C6D" w:rsidRDefault="004D5C6D" w:rsidP="004D5C6D">
      <w:pPr>
        <w:pStyle w:val="Heading3"/>
      </w:pPr>
      <w:bookmarkStart w:id="38" w:name="_Hlk181545566"/>
      <w:r>
        <w:t>3.2.2 Room Booking System</w:t>
      </w:r>
    </w:p>
    <w:bookmarkEnd w:id="38"/>
    <w:p w14:paraId="5038AFAE" w14:textId="101041A8" w:rsidR="002415E6" w:rsidRDefault="002415E6" w:rsidP="002415E6"/>
    <w:p w14:paraId="29B883DF" w14:textId="61981083" w:rsidR="002415E6" w:rsidRDefault="002415E6" w:rsidP="002415E6">
      <w:r>
        <w:t xml:space="preserve">1. </w:t>
      </w:r>
      <w:r w:rsidRPr="003F6BF1">
        <w:rPr>
          <w:color w:val="C00000"/>
        </w:rPr>
        <w:t>Room Browsing</w:t>
      </w:r>
      <w:r>
        <w:t>: Users can view available rooms, features, and prices.</w:t>
      </w:r>
    </w:p>
    <w:p w14:paraId="26A7DDCD" w14:textId="1E26B834" w:rsidR="002415E6" w:rsidRDefault="002415E6" w:rsidP="002415E6">
      <w:r>
        <w:lastRenderedPageBreak/>
        <w:t>2</w:t>
      </w:r>
      <w:r w:rsidRPr="003F6BF1">
        <w:rPr>
          <w:color w:val="C00000"/>
        </w:rPr>
        <w:t>. Booking Functionality</w:t>
      </w:r>
      <w:r>
        <w:t>: Users can select dates, view available rooms, and confirm bookings with payment.</w:t>
      </w:r>
    </w:p>
    <w:p w14:paraId="10F4C882" w14:textId="069624CA" w:rsidR="002415E6" w:rsidRDefault="002415E6" w:rsidP="002415E6">
      <w:r>
        <w:t xml:space="preserve">3. </w:t>
      </w:r>
      <w:r w:rsidRPr="003F6BF1">
        <w:rPr>
          <w:color w:val="C00000"/>
        </w:rPr>
        <w:t>Cancellation</w:t>
      </w:r>
      <w:r>
        <w:t>: Users can cancel reservations and receive a confirmation.</w:t>
      </w:r>
    </w:p>
    <w:p w14:paraId="19BCDE33" w14:textId="77777777" w:rsidR="002415E6" w:rsidRDefault="002415E6" w:rsidP="002415E6"/>
    <w:p w14:paraId="2A1796B9" w14:textId="4D60BB96" w:rsidR="00C83902" w:rsidRDefault="00C83902" w:rsidP="00C83902">
      <w:pPr>
        <w:pStyle w:val="Heading3"/>
      </w:pPr>
      <w:r>
        <w:t>3.2.3 Payment System</w:t>
      </w:r>
    </w:p>
    <w:p w14:paraId="3D696145" w14:textId="3BCDDD0F" w:rsidR="002415E6" w:rsidRDefault="002415E6" w:rsidP="002415E6">
      <w:r>
        <w:t xml:space="preserve">1. </w:t>
      </w:r>
      <w:r w:rsidRPr="003F6BF1">
        <w:rPr>
          <w:color w:val="C00000"/>
        </w:rPr>
        <w:t>Payment Options</w:t>
      </w:r>
      <w:r>
        <w:t>: Provide a secure payment gateway for credit card and online payments.</w:t>
      </w:r>
    </w:p>
    <w:p w14:paraId="0EC56178" w14:textId="00800949" w:rsidR="002415E6" w:rsidRDefault="002415E6" w:rsidP="002415E6">
      <w:r>
        <w:t xml:space="preserve">2. </w:t>
      </w:r>
      <w:r w:rsidRPr="003F6BF1">
        <w:rPr>
          <w:color w:val="C00000"/>
        </w:rPr>
        <w:t>Refund Processing</w:t>
      </w:r>
      <w:r>
        <w:t>: Handle refund requests for cancellations.</w:t>
      </w:r>
    </w:p>
    <w:p w14:paraId="5B391082" w14:textId="77777777" w:rsidR="00032E1B" w:rsidRPr="00032E1B" w:rsidRDefault="00032E1B" w:rsidP="00032E1B">
      <w:bookmarkStart w:id="39" w:name="_Toc506458798"/>
      <w:bookmarkStart w:id="40" w:name="_Toc506459164"/>
    </w:p>
    <w:p w14:paraId="627FCBBE" w14:textId="35CA8E5C" w:rsidR="00C83902" w:rsidRDefault="00C83902" w:rsidP="00C83902">
      <w:pPr>
        <w:pStyle w:val="Heading2"/>
      </w:pPr>
      <w:r>
        <w:t>3.</w:t>
      </w:r>
      <w:r w:rsidR="00752CB7">
        <w:t>3</w:t>
      </w:r>
      <w:r>
        <w:t xml:space="preserve"> Non-Functional Requirements</w:t>
      </w:r>
      <w:bookmarkEnd w:id="39"/>
      <w:bookmarkEnd w:id="40"/>
    </w:p>
    <w:p w14:paraId="30A19F79" w14:textId="77777777" w:rsidR="002415E6" w:rsidRDefault="002415E6" w:rsidP="002415E6"/>
    <w:p w14:paraId="7577DAC3" w14:textId="1DFE51BC" w:rsidR="00252A6F" w:rsidRDefault="00252A6F" w:rsidP="00252A6F">
      <w:pPr>
        <w:pStyle w:val="Heading3"/>
      </w:pPr>
      <w:bookmarkStart w:id="41" w:name="_Toc506458799"/>
      <w:bookmarkStart w:id="42" w:name="_Toc506459165"/>
      <w:r>
        <w:t>3.</w:t>
      </w:r>
      <w:r w:rsidR="00752CB7">
        <w:t>3</w:t>
      </w:r>
      <w:r>
        <w:t>.1 Performance</w:t>
      </w:r>
      <w:bookmarkEnd w:id="41"/>
      <w:bookmarkEnd w:id="42"/>
      <w:r>
        <w:t xml:space="preserve">: </w:t>
      </w:r>
      <w:r w:rsidRPr="00252A6F">
        <w:rPr>
          <w:color w:val="000000" w:themeColor="text1"/>
        </w:rPr>
        <w:t>Pages must load within few seconds on standard internet connections.</w:t>
      </w:r>
    </w:p>
    <w:p w14:paraId="12104E7F" w14:textId="488C6E9C" w:rsidR="00252A6F" w:rsidRDefault="00252A6F" w:rsidP="00252A6F">
      <w:pPr>
        <w:pStyle w:val="Heading3"/>
      </w:pPr>
      <w:bookmarkStart w:id="43" w:name="_Toc506458800"/>
      <w:bookmarkStart w:id="44" w:name="_Toc506459166"/>
      <w:r>
        <w:t>3.</w:t>
      </w:r>
      <w:r w:rsidR="00752CB7">
        <w:t>3</w:t>
      </w:r>
      <w:r>
        <w:t>.2 Reliability</w:t>
      </w:r>
      <w:bookmarkEnd w:id="43"/>
      <w:bookmarkEnd w:id="44"/>
      <w:r>
        <w:t xml:space="preserve">: </w:t>
      </w:r>
      <w:r w:rsidRPr="00E80290">
        <w:rPr>
          <w:color w:val="000000" w:themeColor="text1"/>
        </w:rPr>
        <w:t>Booking functionality should be available most of the time.</w:t>
      </w:r>
    </w:p>
    <w:p w14:paraId="16A02818" w14:textId="13B6A75C" w:rsidR="00252A6F" w:rsidRDefault="00252A6F" w:rsidP="00252A6F">
      <w:pPr>
        <w:pStyle w:val="Heading3"/>
        <w:rPr>
          <w:color w:val="000000" w:themeColor="text1"/>
        </w:rPr>
      </w:pPr>
      <w:bookmarkStart w:id="45" w:name="_Toc506458802"/>
      <w:bookmarkStart w:id="46" w:name="_Toc506459168"/>
      <w:r>
        <w:t>3.</w:t>
      </w:r>
      <w:r w:rsidR="00752CB7">
        <w:t>3</w:t>
      </w:r>
      <w:r>
        <w:t>.3 Security</w:t>
      </w:r>
      <w:bookmarkEnd w:id="45"/>
      <w:bookmarkEnd w:id="46"/>
      <w:r>
        <w:t xml:space="preserve">: </w:t>
      </w:r>
      <w:r w:rsidRPr="00E80290">
        <w:rPr>
          <w:color w:val="000000" w:themeColor="text1"/>
        </w:rPr>
        <w:t>Ensure secure transactions, account security, and data protection.</w:t>
      </w:r>
    </w:p>
    <w:p w14:paraId="0D38F9FC" w14:textId="50D8DDFB" w:rsidR="0045606C" w:rsidRDefault="0045606C" w:rsidP="0045606C">
      <w:pPr>
        <w:pStyle w:val="Heading3"/>
      </w:pPr>
      <w:r>
        <w:t>3.</w:t>
      </w:r>
      <w:r w:rsidR="00752CB7">
        <w:t>3</w:t>
      </w:r>
      <w:r>
        <w:t>.4 Maintain</w:t>
      </w:r>
      <w:r w:rsidR="00FA0BCF">
        <w:t>ability</w:t>
      </w:r>
      <w:r>
        <w:t xml:space="preserve">: </w:t>
      </w:r>
      <w:r w:rsidRPr="0045606C">
        <w:rPr>
          <w:color w:val="000000" w:themeColor="text1"/>
        </w:rPr>
        <w:t>The website’s content management system should allow easy updates.</w:t>
      </w:r>
    </w:p>
    <w:p w14:paraId="4E5BA0E4" w14:textId="77777777" w:rsidR="002415E6" w:rsidRDefault="002415E6" w:rsidP="002415E6"/>
    <w:p w14:paraId="471D51D1" w14:textId="756C95F7" w:rsidR="0068647C" w:rsidRDefault="0068647C" w:rsidP="0068647C">
      <w:pPr>
        <w:pStyle w:val="Heading2"/>
      </w:pPr>
      <w:bookmarkStart w:id="47" w:name="_Toc506458806"/>
      <w:bookmarkStart w:id="48" w:name="_Toc506459172"/>
      <w:r>
        <w:t>3.</w:t>
      </w:r>
      <w:r w:rsidR="00752CB7">
        <w:t>4</w:t>
      </w:r>
      <w:r>
        <w:t xml:space="preserve"> Design Constraints</w:t>
      </w:r>
      <w:bookmarkEnd w:id="47"/>
      <w:bookmarkEnd w:id="48"/>
    </w:p>
    <w:p w14:paraId="0167BFD9" w14:textId="77777777" w:rsidR="002415E6" w:rsidRDefault="002415E6" w:rsidP="002415E6">
      <w:r>
        <w:t xml:space="preserve">The website design must adhere to hotel branding, including </w:t>
      </w:r>
      <w:proofErr w:type="spellStart"/>
      <w:r>
        <w:t>colors</w:t>
      </w:r>
      <w:proofErr w:type="spellEnd"/>
      <w:r>
        <w:t>, logos, and imagery that convey the hotel’s unique ambiance.</w:t>
      </w:r>
    </w:p>
    <w:p w14:paraId="04379D1C" w14:textId="77777777" w:rsidR="002415E6" w:rsidRDefault="002415E6" w:rsidP="002415E6">
      <w:pPr>
        <w:rPr>
          <w:rtl/>
        </w:rPr>
      </w:pPr>
    </w:p>
    <w:p w14:paraId="7E63CDF6" w14:textId="77777777" w:rsidR="00EE5211" w:rsidRDefault="00EE5211" w:rsidP="002415E6"/>
    <w:p w14:paraId="0D2A2AEA" w14:textId="6F29C0EA" w:rsidR="0068647C" w:rsidRDefault="0068647C" w:rsidP="0068647C">
      <w:pPr>
        <w:pStyle w:val="Heading2"/>
      </w:pPr>
      <w:bookmarkStart w:id="49" w:name="_Toc506458807"/>
      <w:bookmarkStart w:id="50" w:name="_Toc506459173"/>
      <w:r>
        <w:t>3.</w:t>
      </w:r>
      <w:r w:rsidR="00752CB7">
        <w:t>5</w:t>
      </w:r>
      <w:r>
        <w:t xml:space="preserve"> Logical Database Requirements</w:t>
      </w:r>
      <w:bookmarkEnd w:id="49"/>
      <w:bookmarkEnd w:id="50"/>
    </w:p>
    <w:p w14:paraId="74B1C9C5" w14:textId="14B4AC81" w:rsidR="002415E6" w:rsidRDefault="002415E6" w:rsidP="002415E6">
      <w:r>
        <w:t xml:space="preserve">1. </w:t>
      </w:r>
      <w:r w:rsidRPr="00EE5211">
        <w:rPr>
          <w:color w:val="C00000"/>
        </w:rPr>
        <w:t>User Data</w:t>
      </w:r>
      <w:r>
        <w:t>: Store user profiles, booking history, and payment details securely.</w:t>
      </w:r>
    </w:p>
    <w:p w14:paraId="63968F30" w14:textId="33D18097" w:rsidR="002415E6" w:rsidRDefault="002415E6" w:rsidP="002415E6">
      <w:r>
        <w:t xml:space="preserve">2. </w:t>
      </w:r>
      <w:r w:rsidRPr="00EE5211">
        <w:rPr>
          <w:color w:val="C00000"/>
        </w:rPr>
        <w:t>Room Data</w:t>
      </w:r>
      <w:r>
        <w:t>: Track room types, availability, and pricing.</w:t>
      </w:r>
    </w:p>
    <w:p w14:paraId="6D342EBE" w14:textId="2637D701" w:rsidR="00B04C49" w:rsidRDefault="00B04C49" w:rsidP="002415E6">
      <w:r>
        <w:t>3.</w:t>
      </w:r>
      <w:r w:rsidRPr="00EE5211">
        <w:rPr>
          <w:color w:val="C00000"/>
        </w:rPr>
        <w:t>Hotel Staff Data</w:t>
      </w:r>
      <w:r>
        <w:t>:</w:t>
      </w:r>
      <w:r w:rsidR="00EE5211">
        <w:rPr>
          <w:rFonts w:hint="cs"/>
          <w:rtl/>
        </w:rPr>
        <w:t xml:space="preserve"> </w:t>
      </w:r>
      <w:r>
        <w:t>Store staff profiles.</w:t>
      </w:r>
    </w:p>
    <w:p w14:paraId="220011C3" w14:textId="77777777" w:rsidR="002415E6" w:rsidRDefault="002415E6" w:rsidP="002415E6"/>
    <w:p w14:paraId="77B619D6" w14:textId="77777777" w:rsidR="002415E6" w:rsidRDefault="002415E6" w:rsidP="002415E6">
      <w:r>
        <w:t>---</w:t>
      </w:r>
    </w:p>
    <w:p w14:paraId="200A2932" w14:textId="77777777" w:rsidR="002415E6" w:rsidRDefault="002415E6" w:rsidP="002415E6"/>
    <w:p w14:paraId="2935E76C" w14:textId="77777777" w:rsidR="00EE5211" w:rsidRDefault="00EE5211" w:rsidP="002415E6"/>
    <w:p w14:paraId="02C611A4" w14:textId="77777777" w:rsidR="00032E1B" w:rsidRDefault="00032E1B" w:rsidP="00032E1B">
      <w:bookmarkStart w:id="51" w:name="_Toc506458813"/>
      <w:bookmarkStart w:id="52" w:name="_Toc506459179"/>
    </w:p>
    <w:p w14:paraId="15B00039" w14:textId="77777777" w:rsidR="00032E1B" w:rsidDel="005B2CA3" w:rsidRDefault="00032E1B" w:rsidP="00032E1B">
      <w:pPr>
        <w:rPr>
          <w:del w:id="53" w:author="Mena Yasser" w:date="2024-11-06T18:42:00Z" w16du:dateUtc="2024-11-06T16:42:00Z"/>
        </w:rPr>
      </w:pPr>
    </w:p>
    <w:p w14:paraId="36027017" w14:textId="77777777" w:rsidR="00032E1B" w:rsidDel="005B2CA3" w:rsidRDefault="00032E1B" w:rsidP="00032E1B">
      <w:pPr>
        <w:rPr>
          <w:del w:id="54" w:author="Mena Yasser" w:date="2024-11-06T18:42:00Z" w16du:dateUtc="2024-11-06T16:42:00Z"/>
        </w:rPr>
      </w:pPr>
    </w:p>
    <w:p w14:paraId="20A2732C" w14:textId="77777777" w:rsidR="00032E1B" w:rsidDel="005B2CA3" w:rsidRDefault="00032E1B" w:rsidP="00032E1B">
      <w:pPr>
        <w:rPr>
          <w:del w:id="55" w:author="Mena Yasser" w:date="2024-11-06T18:42:00Z" w16du:dateUtc="2024-11-06T16:42:00Z"/>
        </w:rPr>
      </w:pPr>
    </w:p>
    <w:p w14:paraId="2E42362A" w14:textId="77777777" w:rsidR="00032E1B" w:rsidDel="005B2CA3" w:rsidRDefault="00032E1B" w:rsidP="00032E1B">
      <w:pPr>
        <w:rPr>
          <w:del w:id="56" w:author="Mena Yasser" w:date="2024-11-06T18:42:00Z" w16du:dateUtc="2024-11-06T16:42:00Z"/>
        </w:rPr>
      </w:pPr>
    </w:p>
    <w:p w14:paraId="4363AA06" w14:textId="77777777" w:rsidR="00032E1B" w:rsidDel="005B2CA3" w:rsidRDefault="00032E1B" w:rsidP="00032E1B">
      <w:pPr>
        <w:rPr>
          <w:del w:id="57" w:author="Mena Yasser" w:date="2024-11-06T18:42:00Z" w16du:dateUtc="2024-11-06T16:42:00Z"/>
        </w:rPr>
      </w:pPr>
    </w:p>
    <w:p w14:paraId="4FEC8D5B" w14:textId="77777777" w:rsidR="00032E1B" w:rsidRDefault="00032E1B" w:rsidP="00032E1B"/>
    <w:p w14:paraId="79CDACF0" w14:textId="77777777" w:rsidR="00032E1B" w:rsidRDefault="00032E1B" w:rsidP="00032E1B"/>
    <w:p w14:paraId="10B340D3" w14:textId="77777777" w:rsidR="00032E1B" w:rsidRPr="00032E1B" w:rsidRDefault="00032E1B" w:rsidP="00032E1B"/>
    <w:p w14:paraId="1CC509A4" w14:textId="1EC76ED7" w:rsidR="00DB0C7C" w:rsidRDefault="00DB0C7C" w:rsidP="00DB0C7C">
      <w:pPr>
        <w:pStyle w:val="Heading1"/>
      </w:pPr>
      <w:r>
        <w:t>5. Change Management Process</w:t>
      </w:r>
      <w:bookmarkEnd w:id="51"/>
      <w:bookmarkEnd w:id="52"/>
    </w:p>
    <w:p w14:paraId="63DB3ECC" w14:textId="77777777" w:rsidR="00EE5211" w:rsidRDefault="002415E6" w:rsidP="002415E6">
      <w:pPr>
        <w:rPr>
          <w:ins w:id="58" w:author="Mena Yasser" w:date="2024-11-06T17:52:00Z" w16du:dateUtc="2024-11-06T15:52:00Z"/>
        </w:rPr>
      </w:pPr>
      <w:r>
        <w:t>All changes to this SRS must be submitted in writing and approved by project stakeholders.</w:t>
      </w:r>
    </w:p>
    <w:p w14:paraId="797BA388" w14:textId="64491C9A" w:rsidR="002415E6" w:rsidRDefault="002415E6" w:rsidP="002415E6">
      <w:r>
        <w:t xml:space="preserve"> Minor updates can be approved by the lead software engineer, while major changes require stakeholder review.</w:t>
      </w:r>
    </w:p>
    <w:p w14:paraId="173D819C" w14:textId="77777777" w:rsidR="002415E6" w:rsidRDefault="002415E6" w:rsidP="002415E6"/>
    <w:p w14:paraId="2DA1F20C" w14:textId="77777777" w:rsidR="002415E6" w:rsidRDefault="002415E6" w:rsidP="002415E6">
      <w:r>
        <w:t>---</w:t>
      </w:r>
    </w:p>
    <w:p w14:paraId="38CF8EED" w14:textId="77777777" w:rsidR="002415E6" w:rsidRDefault="002415E6" w:rsidP="002415E6"/>
    <w:p w14:paraId="57EB74FA" w14:textId="77777777" w:rsidR="00EE5211" w:rsidRDefault="00EE5211" w:rsidP="00EE5211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rtl/>
        </w:rPr>
      </w:pPr>
      <w:bookmarkStart w:id="59" w:name="_Toc506458814"/>
      <w:bookmarkStart w:id="60" w:name="_Toc506459180"/>
      <w:r w:rsidRPr="0023339D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A</w:t>
      </w:r>
      <w:r w:rsidRPr="00B340D9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. Appendices</w:t>
      </w:r>
      <w:bookmarkEnd w:id="59"/>
      <w:bookmarkEnd w:id="60"/>
    </w:p>
    <w:p w14:paraId="7EF37900" w14:textId="77777777" w:rsidR="00EE5211" w:rsidRDefault="00EE5211" w:rsidP="00EE5211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rtl/>
        </w:rPr>
      </w:pPr>
      <w:r w:rsidRPr="00B340D9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A.1 Sample meeting notes and design guidelines</w:t>
      </w:r>
    </w:p>
    <w:p w14:paraId="5D760190" w14:textId="77777777" w:rsidR="00EE5211" w:rsidRPr="00B340D9" w:rsidRDefault="00EE5211" w:rsidP="00EE5211">
      <w:pPr>
        <w:rPr>
          <w:b/>
          <w:bCs/>
          <w:lang w:val="en-US"/>
        </w:rPr>
      </w:pPr>
      <w:r w:rsidRPr="00B340D9">
        <w:rPr>
          <w:b/>
          <w:bCs/>
          <w:lang w:val="en-US"/>
        </w:rPr>
        <w:t xml:space="preserve">1. </w:t>
      </w:r>
      <w:r w:rsidRPr="00EF1610">
        <w:rPr>
          <w:b/>
          <w:bCs/>
          <w:sz w:val="28"/>
          <w:szCs w:val="28"/>
          <w:lang w:val="en-US"/>
          <w:rPrChange w:id="61" w:author="Mena Yasser" w:date="2024-11-06T18:01:00Z" w16du:dateUtc="2024-11-06T16:01:00Z">
            <w:rPr>
              <w:b/>
              <w:bCs/>
              <w:lang w:val="en-US"/>
            </w:rPr>
          </w:rPrChange>
        </w:rPr>
        <w:t>Sample Meeting Notes</w:t>
      </w:r>
    </w:p>
    <w:p w14:paraId="5ABE6B67" w14:textId="77777777" w:rsidR="00EF1610" w:rsidRDefault="00EE5211" w:rsidP="00EE5211">
      <w:pPr>
        <w:rPr>
          <w:ins w:id="62" w:author="Mena Yasser" w:date="2024-11-06T18:00:00Z" w16du:dateUtc="2024-11-06T16:00:00Z"/>
          <w:rtl/>
          <w:lang w:val="en-US"/>
        </w:rPr>
      </w:pPr>
      <w:r w:rsidRPr="00B340D9">
        <w:rPr>
          <w:b/>
          <w:bCs/>
          <w:lang w:val="en-US"/>
        </w:rPr>
        <w:t>Meeting Objective</w:t>
      </w:r>
      <w:r w:rsidRPr="00B340D9">
        <w:rPr>
          <w:lang w:val="en-US"/>
        </w:rPr>
        <w:t>: Discuss development goals and features for the hotel website.</w:t>
      </w:r>
    </w:p>
    <w:p w14:paraId="63A55DFF" w14:textId="77777777" w:rsidR="00EF1610" w:rsidRDefault="00EE5211" w:rsidP="00EE5211">
      <w:pPr>
        <w:rPr>
          <w:ins w:id="63" w:author="Mena Yasser" w:date="2024-11-06T18:00:00Z" w16du:dateUtc="2024-11-06T16:00:00Z"/>
          <w:rtl/>
          <w:lang w:val="en-US"/>
        </w:rPr>
      </w:pPr>
      <w:r w:rsidRPr="00B340D9">
        <w:rPr>
          <w:lang w:val="en-US"/>
        </w:rPr>
        <w:br/>
      </w:r>
      <w:r w:rsidRPr="00B340D9">
        <w:rPr>
          <w:b/>
          <w:bCs/>
          <w:lang w:val="en-US"/>
        </w:rPr>
        <w:t>Participants</w:t>
      </w:r>
      <w:r w:rsidRPr="00B340D9">
        <w:rPr>
          <w:lang w:val="en-US"/>
        </w:rPr>
        <w:t>: Development team, project manager, and hotel representatives</w:t>
      </w:r>
    </w:p>
    <w:p w14:paraId="5ADCD8BD" w14:textId="77777777" w:rsidR="00EF1610" w:rsidRDefault="00EF1610" w:rsidP="00EE5211">
      <w:pPr>
        <w:rPr>
          <w:ins w:id="64" w:author="Mena Yasser" w:date="2024-11-06T18:00:00Z" w16du:dateUtc="2024-11-06T16:00:00Z"/>
          <w:rtl/>
          <w:lang w:val="en-US"/>
        </w:rPr>
      </w:pPr>
    </w:p>
    <w:p w14:paraId="1326E83A" w14:textId="66BC24CE" w:rsidR="00EE5211" w:rsidRPr="00B340D9" w:rsidRDefault="00EE5211" w:rsidP="00EE5211">
      <w:pPr>
        <w:rPr>
          <w:lang w:val="en-US"/>
        </w:rPr>
      </w:pPr>
      <w:r w:rsidRPr="00B340D9">
        <w:rPr>
          <w:lang w:val="en-US"/>
        </w:rPr>
        <w:br/>
      </w:r>
      <w:r w:rsidRPr="00B340D9">
        <w:rPr>
          <w:b/>
          <w:bCs/>
          <w:lang w:val="en-US"/>
        </w:rPr>
        <w:t>Meeting Summary</w:t>
      </w:r>
      <w:r w:rsidRPr="00B340D9">
        <w:rPr>
          <w:lang w:val="en-US"/>
        </w:rPr>
        <w:t>:</w:t>
      </w:r>
    </w:p>
    <w:p w14:paraId="56A7B6A9" w14:textId="77777777" w:rsidR="00EE5211" w:rsidRPr="00B340D9" w:rsidRDefault="00EE5211" w:rsidP="00EE5211">
      <w:pPr>
        <w:numPr>
          <w:ilvl w:val="0"/>
          <w:numId w:val="13"/>
        </w:numPr>
        <w:rPr>
          <w:lang w:val="en-US"/>
        </w:rPr>
      </w:pPr>
      <w:r w:rsidRPr="00EF1610">
        <w:rPr>
          <w:b/>
          <w:bCs/>
          <w:color w:val="C00000"/>
          <w:lang w:val="en-US"/>
          <w:rPrChange w:id="65" w:author="Mena Yasser" w:date="2024-11-06T17:59:00Z" w16du:dateUtc="2024-11-06T15:59:00Z">
            <w:rPr>
              <w:b/>
              <w:bCs/>
              <w:lang w:val="en-US"/>
            </w:rPr>
          </w:rPrChange>
        </w:rPr>
        <w:t>Room Booking System</w:t>
      </w:r>
      <w:r w:rsidRPr="00B340D9">
        <w:rPr>
          <w:lang w:val="en-US"/>
        </w:rPr>
        <w:t>: Emphasis on a user-friendly interface for viewing and booking rooms, as well as easy reservation cancellation options.</w:t>
      </w:r>
    </w:p>
    <w:p w14:paraId="7B175712" w14:textId="77777777" w:rsidR="00EE5211" w:rsidRPr="00B340D9" w:rsidRDefault="00EE5211" w:rsidP="00EE5211">
      <w:pPr>
        <w:numPr>
          <w:ilvl w:val="0"/>
          <w:numId w:val="13"/>
        </w:numPr>
        <w:rPr>
          <w:lang w:val="en-US"/>
        </w:rPr>
      </w:pPr>
      <w:r w:rsidRPr="00EF1610">
        <w:rPr>
          <w:b/>
          <w:bCs/>
          <w:color w:val="C00000"/>
          <w:lang w:val="en-US"/>
          <w:rPrChange w:id="66" w:author="Mena Yasser" w:date="2024-11-06T17:59:00Z" w16du:dateUtc="2024-11-06T15:59:00Z">
            <w:rPr>
              <w:b/>
              <w:bCs/>
              <w:lang w:val="en-US"/>
            </w:rPr>
          </w:rPrChange>
        </w:rPr>
        <w:t>User Interface (UI)</w:t>
      </w:r>
      <w:r w:rsidRPr="00B340D9">
        <w:rPr>
          <w:lang w:val="en-US"/>
        </w:rPr>
        <w:t>: Requirement for a simple, intuitive navigation that makes main sections easily accessible (account registration, booking, support).</w:t>
      </w:r>
    </w:p>
    <w:p w14:paraId="49743A09" w14:textId="77777777" w:rsidR="00EE5211" w:rsidRPr="00B340D9" w:rsidRDefault="00EE5211" w:rsidP="00EE5211">
      <w:pPr>
        <w:numPr>
          <w:ilvl w:val="0"/>
          <w:numId w:val="13"/>
        </w:numPr>
        <w:rPr>
          <w:lang w:val="en-US"/>
        </w:rPr>
      </w:pPr>
      <w:r w:rsidRPr="00EF1610">
        <w:rPr>
          <w:b/>
          <w:bCs/>
          <w:color w:val="C00000"/>
          <w:lang w:val="en-US"/>
          <w:rPrChange w:id="67" w:author="Mena Yasser" w:date="2024-11-06T17:59:00Z" w16du:dateUtc="2024-11-06T15:59:00Z">
            <w:rPr>
              <w:b/>
              <w:bCs/>
              <w:lang w:val="en-US"/>
            </w:rPr>
          </w:rPrChange>
        </w:rPr>
        <w:t>Security and Payment</w:t>
      </w:r>
      <w:r w:rsidRPr="00B340D9">
        <w:rPr>
          <w:lang w:val="en-US"/>
        </w:rPr>
        <w:t>: Integration of a secure payment gateway and a clear process for handling refund requests on cancellations.</w:t>
      </w:r>
    </w:p>
    <w:p w14:paraId="0AE345B6" w14:textId="77777777" w:rsidR="00EE5211" w:rsidRPr="00B340D9" w:rsidRDefault="00EE5211" w:rsidP="00EE5211">
      <w:pPr>
        <w:numPr>
          <w:ilvl w:val="0"/>
          <w:numId w:val="13"/>
        </w:numPr>
        <w:rPr>
          <w:lang w:val="en-US"/>
        </w:rPr>
      </w:pPr>
      <w:r w:rsidRPr="00EF1610">
        <w:rPr>
          <w:b/>
          <w:bCs/>
          <w:color w:val="C00000"/>
          <w:lang w:val="en-US"/>
          <w:rPrChange w:id="68" w:author="Mena Yasser" w:date="2024-11-06T17:59:00Z" w16du:dateUtc="2024-11-06T15:59:00Z">
            <w:rPr>
              <w:b/>
              <w:bCs/>
              <w:lang w:val="en-US"/>
            </w:rPr>
          </w:rPrChange>
        </w:rPr>
        <w:t>Design Standards</w:t>
      </w:r>
      <w:r w:rsidRPr="00B340D9">
        <w:rPr>
          <w:lang w:val="en-US"/>
        </w:rPr>
        <w:t>: Agreement on design elements that align with the hotel's branding, such as color schemes and typography.</w:t>
      </w:r>
    </w:p>
    <w:p w14:paraId="4BF613CF" w14:textId="77777777" w:rsidR="00EE5211" w:rsidRPr="00B340D9" w:rsidRDefault="00EE5211" w:rsidP="00EE5211">
      <w:pPr>
        <w:rPr>
          <w:b/>
          <w:bCs/>
          <w:lang w:val="en-US"/>
        </w:rPr>
      </w:pPr>
      <w:r w:rsidRPr="00B340D9">
        <w:rPr>
          <w:b/>
          <w:bCs/>
          <w:lang w:val="en-US"/>
        </w:rPr>
        <w:t xml:space="preserve">2. </w:t>
      </w:r>
      <w:r w:rsidRPr="00EF1610">
        <w:rPr>
          <w:b/>
          <w:bCs/>
          <w:sz w:val="28"/>
          <w:szCs w:val="28"/>
          <w:lang w:val="en-US"/>
          <w:rPrChange w:id="69" w:author="Mena Yasser" w:date="2024-11-06T18:02:00Z" w16du:dateUtc="2024-11-06T16:02:00Z">
            <w:rPr>
              <w:b/>
              <w:bCs/>
              <w:lang w:val="en-US"/>
            </w:rPr>
          </w:rPrChange>
        </w:rPr>
        <w:t>Design Guidelines</w:t>
      </w:r>
    </w:p>
    <w:p w14:paraId="3A62CAFC" w14:textId="77777777" w:rsidR="00EE5211" w:rsidRPr="00B340D9" w:rsidRDefault="00EE5211" w:rsidP="00EE5211">
      <w:pPr>
        <w:rPr>
          <w:lang w:val="en-US"/>
        </w:rPr>
      </w:pPr>
      <w:r w:rsidRPr="00B340D9">
        <w:rPr>
          <w:lang w:val="en-US"/>
        </w:rPr>
        <w:t>Since the website should match the hotel’s brand identity, design guidelines include:</w:t>
      </w:r>
    </w:p>
    <w:p w14:paraId="7B11F6C4" w14:textId="77777777" w:rsidR="00EE5211" w:rsidRPr="00B340D9" w:rsidRDefault="00EE5211" w:rsidP="00EE5211">
      <w:pPr>
        <w:numPr>
          <w:ilvl w:val="0"/>
          <w:numId w:val="14"/>
        </w:numPr>
        <w:rPr>
          <w:lang w:val="en-US"/>
        </w:rPr>
      </w:pPr>
      <w:r w:rsidRPr="00EF1610">
        <w:rPr>
          <w:b/>
          <w:bCs/>
          <w:color w:val="C00000"/>
          <w:lang w:val="en-US"/>
          <w:rPrChange w:id="70" w:author="Mena Yasser" w:date="2024-11-06T17:59:00Z" w16du:dateUtc="2024-11-06T15:59:00Z">
            <w:rPr>
              <w:b/>
              <w:bCs/>
              <w:lang w:val="en-US"/>
            </w:rPr>
          </w:rPrChange>
        </w:rPr>
        <w:t>Color Scheme</w:t>
      </w:r>
      <w:r w:rsidRPr="00B340D9">
        <w:rPr>
          <w:lang w:val="en-US"/>
        </w:rPr>
        <w:t>: Consistent use of colors specified in the hotel’s branding guidelines.</w:t>
      </w:r>
    </w:p>
    <w:p w14:paraId="7B34B982" w14:textId="77777777" w:rsidR="00EE5211" w:rsidRPr="00B340D9" w:rsidRDefault="00EE5211" w:rsidP="00EE5211">
      <w:pPr>
        <w:numPr>
          <w:ilvl w:val="0"/>
          <w:numId w:val="14"/>
        </w:numPr>
        <w:rPr>
          <w:lang w:val="en-US"/>
        </w:rPr>
      </w:pPr>
      <w:r w:rsidRPr="00EF1610">
        <w:rPr>
          <w:b/>
          <w:bCs/>
          <w:color w:val="C00000"/>
          <w:lang w:val="en-US"/>
          <w:rPrChange w:id="71" w:author="Mena Yasser" w:date="2024-11-06T17:59:00Z" w16du:dateUtc="2024-11-06T15:59:00Z">
            <w:rPr>
              <w:b/>
              <w:bCs/>
              <w:lang w:val="en-US"/>
            </w:rPr>
          </w:rPrChange>
        </w:rPr>
        <w:lastRenderedPageBreak/>
        <w:t>Visuals</w:t>
      </w:r>
      <w:r w:rsidRPr="00B340D9">
        <w:rPr>
          <w:lang w:val="en-US"/>
        </w:rPr>
        <w:t>: High-quality images reflecting the ambiance of the hotel, such as suites, dining areas, and amenities.</w:t>
      </w:r>
    </w:p>
    <w:p w14:paraId="30BD9741" w14:textId="77777777" w:rsidR="00EE5211" w:rsidRPr="00B340D9" w:rsidRDefault="00EE5211" w:rsidP="00EE5211">
      <w:pPr>
        <w:numPr>
          <w:ilvl w:val="0"/>
          <w:numId w:val="14"/>
        </w:numPr>
        <w:rPr>
          <w:lang w:val="en-US"/>
        </w:rPr>
      </w:pPr>
      <w:r w:rsidRPr="00EF1610">
        <w:rPr>
          <w:b/>
          <w:bCs/>
          <w:color w:val="C00000"/>
          <w:lang w:val="en-US"/>
          <w:rPrChange w:id="72" w:author="Mena Yasser" w:date="2024-11-06T17:59:00Z" w16du:dateUtc="2024-11-06T15:59:00Z">
            <w:rPr>
              <w:b/>
              <w:bCs/>
              <w:lang w:val="en-US"/>
            </w:rPr>
          </w:rPrChange>
        </w:rPr>
        <w:t>Responsive Design</w:t>
      </w:r>
      <w:r w:rsidRPr="00B340D9">
        <w:rPr>
          <w:lang w:val="en-US"/>
        </w:rPr>
        <w:t>: Ensure that the design works smoothly on all devices (desktop, tablet, mobile).</w:t>
      </w:r>
    </w:p>
    <w:p w14:paraId="74606929" w14:textId="77777777" w:rsidR="00EE5211" w:rsidRPr="00B340D9" w:rsidRDefault="00EE5211" w:rsidP="00EE5211">
      <w:pPr>
        <w:numPr>
          <w:ilvl w:val="0"/>
          <w:numId w:val="14"/>
        </w:numPr>
        <w:rPr>
          <w:lang w:val="en-US"/>
        </w:rPr>
      </w:pPr>
      <w:r w:rsidRPr="00EF1610">
        <w:rPr>
          <w:b/>
          <w:bCs/>
          <w:color w:val="C00000"/>
          <w:lang w:val="en-US"/>
          <w:rPrChange w:id="73" w:author="Mena Yasser" w:date="2024-11-06T17:59:00Z" w16du:dateUtc="2024-11-06T15:59:00Z">
            <w:rPr>
              <w:b/>
              <w:bCs/>
              <w:lang w:val="en-US"/>
            </w:rPr>
          </w:rPrChange>
        </w:rPr>
        <w:t>Content Layout</w:t>
      </w:r>
      <w:r w:rsidRPr="00B340D9">
        <w:rPr>
          <w:lang w:val="en-US"/>
        </w:rPr>
        <w:t>: Use clear fonts for readability, with straightforward, uncluttered page layouts.</w:t>
      </w:r>
    </w:p>
    <w:p w14:paraId="31AF2DDA" w14:textId="77777777" w:rsidR="00EE5211" w:rsidRPr="00B340D9" w:rsidRDefault="00000000" w:rsidP="00EE5211">
      <w:pPr>
        <w:rPr>
          <w:lang w:val="en-US"/>
        </w:rPr>
      </w:pPr>
      <w:r>
        <w:rPr>
          <w:lang w:val="en-US"/>
        </w:rPr>
        <w:pict w14:anchorId="1016DB65">
          <v:rect id="_x0000_i1025" style="width:0;height:1.5pt" o:hralign="center" o:hrstd="t" o:hr="t" fillcolor="#a0a0a0" stroked="f"/>
        </w:pict>
      </w:r>
    </w:p>
    <w:p w14:paraId="287EC3A9" w14:textId="77777777" w:rsidR="00EE5211" w:rsidRDefault="00EE5211" w:rsidP="00EE5211">
      <w:pPr>
        <w:rPr>
          <w:b/>
          <w:bCs/>
          <w:rtl/>
          <w:lang w:val="en-US"/>
        </w:rPr>
      </w:pPr>
    </w:p>
    <w:p w14:paraId="2224FE77" w14:textId="77777777" w:rsidR="00EE5211" w:rsidRPr="00B340D9" w:rsidRDefault="00EE5211" w:rsidP="00EE5211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B340D9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A.2 Relevant marketing materials for the website</w:t>
      </w:r>
    </w:p>
    <w:p w14:paraId="0042ED6E" w14:textId="77777777" w:rsidR="00EE5211" w:rsidRPr="00B340D9" w:rsidRDefault="00EE5211" w:rsidP="00EE5211">
      <w:pPr>
        <w:rPr>
          <w:b/>
          <w:bCs/>
          <w:lang w:val="en-US"/>
        </w:rPr>
      </w:pPr>
      <w:r w:rsidRPr="00B340D9">
        <w:rPr>
          <w:b/>
          <w:bCs/>
          <w:lang w:val="en-US"/>
        </w:rPr>
        <w:t xml:space="preserve">1. </w:t>
      </w:r>
      <w:r w:rsidRPr="00EF1610">
        <w:rPr>
          <w:b/>
          <w:bCs/>
          <w:sz w:val="28"/>
          <w:szCs w:val="28"/>
          <w:lang w:val="en-US"/>
          <w:rPrChange w:id="74" w:author="Mena Yasser" w:date="2024-11-06T18:02:00Z" w16du:dateUtc="2024-11-06T16:02:00Z">
            <w:rPr>
              <w:b/>
              <w:bCs/>
              <w:lang w:val="en-US"/>
            </w:rPr>
          </w:rPrChange>
        </w:rPr>
        <w:t>Online Advertisements</w:t>
      </w:r>
    </w:p>
    <w:p w14:paraId="37008E80" w14:textId="77777777" w:rsidR="00EF1610" w:rsidRDefault="00EE5211" w:rsidP="00EE5211">
      <w:pPr>
        <w:rPr>
          <w:ins w:id="75" w:author="Mena Yasser" w:date="2024-11-06T18:00:00Z" w16du:dateUtc="2024-11-06T16:00:00Z"/>
          <w:rtl/>
          <w:lang w:val="en-US"/>
        </w:rPr>
      </w:pPr>
      <w:r w:rsidRPr="00EF1610">
        <w:rPr>
          <w:b/>
          <w:bCs/>
          <w:color w:val="C00000"/>
          <w:lang w:val="en-US"/>
          <w:rPrChange w:id="76" w:author="Mena Yasser" w:date="2024-11-06T18:02:00Z" w16du:dateUtc="2024-11-06T16:02:00Z">
            <w:rPr>
              <w:b/>
              <w:bCs/>
              <w:lang w:val="en-US"/>
            </w:rPr>
          </w:rPrChange>
        </w:rPr>
        <w:t>Description</w:t>
      </w:r>
      <w:r w:rsidRPr="00B340D9">
        <w:rPr>
          <w:lang w:val="en-US"/>
        </w:rPr>
        <w:t>: Sample advertisements for social media platforms, such as Facebook and Instagram, to promote the website.</w:t>
      </w:r>
    </w:p>
    <w:p w14:paraId="229B5267" w14:textId="29D2BA5F" w:rsidR="00EE5211" w:rsidRPr="00B340D9" w:rsidRDefault="00EE5211" w:rsidP="00EE5211">
      <w:pPr>
        <w:rPr>
          <w:lang w:val="en-US"/>
        </w:rPr>
      </w:pPr>
      <w:r w:rsidRPr="00B340D9">
        <w:rPr>
          <w:lang w:val="en-US"/>
        </w:rPr>
        <w:br/>
      </w:r>
      <w:r w:rsidRPr="00EF1610">
        <w:rPr>
          <w:b/>
          <w:bCs/>
          <w:color w:val="C00000"/>
          <w:lang w:val="en-US"/>
          <w:rPrChange w:id="77" w:author="Mena Yasser" w:date="2024-11-06T18:02:00Z" w16du:dateUtc="2024-11-06T16:02:00Z">
            <w:rPr>
              <w:b/>
              <w:bCs/>
              <w:lang w:val="en-US"/>
            </w:rPr>
          </w:rPrChange>
        </w:rPr>
        <w:t>Content</w:t>
      </w:r>
      <w:r w:rsidRPr="00B340D9">
        <w:rPr>
          <w:lang w:val="en-US"/>
        </w:rPr>
        <w:t>:</w:t>
      </w:r>
    </w:p>
    <w:p w14:paraId="3BB51129" w14:textId="77777777" w:rsidR="00EE5211" w:rsidRPr="00B340D9" w:rsidRDefault="00EE5211" w:rsidP="00EE5211">
      <w:pPr>
        <w:numPr>
          <w:ilvl w:val="0"/>
          <w:numId w:val="15"/>
        </w:numPr>
        <w:rPr>
          <w:lang w:val="en-US"/>
        </w:rPr>
      </w:pPr>
      <w:r w:rsidRPr="00B340D9">
        <w:rPr>
          <w:b/>
          <w:bCs/>
          <w:lang w:val="en-US"/>
        </w:rPr>
        <w:t>Hotel Room Images</w:t>
      </w:r>
      <w:r w:rsidRPr="00B340D9">
        <w:rPr>
          <w:lang w:val="en-US"/>
        </w:rPr>
        <w:t>: High-quality images of rooms and amenities to convey a unique experience.</w:t>
      </w:r>
    </w:p>
    <w:p w14:paraId="2C602EA8" w14:textId="77777777" w:rsidR="00EE5211" w:rsidRPr="00B340D9" w:rsidRDefault="00EE5211" w:rsidP="00EE5211">
      <w:pPr>
        <w:numPr>
          <w:ilvl w:val="0"/>
          <w:numId w:val="15"/>
        </w:numPr>
        <w:rPr>
          <w:lang w:val="en-US"/>
        </w:rPr>
      </w:pPr>
      <w:r w:rsidRPr="00B340D9">
        <w:rPr>
          <w:b/>
          <w:bCs/>
          <w:lang w:val="en-US"/>
        </w:rPr>
        <w:t>Special Offers</w:t>
      </w:r>
      <w:r w:rsidRPr="00B340D9">
        <w:rPr>
          <w:lang w:val="en-US"/>
        </w:rPr>
        <w:t>: Graphics and promotional text for deals, such as discounts on extended stays or complimentary breakfasts.</w:t>
      </w:r>
    </w:p>
    <w:p w14:paraId="00EAB7EE" w14:textId="77777777" w:rsidR="00EE5211" w:rsidRPr="00B340D9" w:rsidRDefault="00EE5211" w:rsidP="00EE5211">
      <w:pPr>
        <w:rPr>
          <w:b/>
          <w:bCs/>
          <w:lang w:val="en-US"/>
        </w:rPr>
      </w:pPr>
      <w:r w:rsidRPr="00B340D9">
        <w:rPr>
          <w:b/>
          <w:bCs/>
          <w:lang w:val="en-US"/>
        </w:rPr>
        <w:t xml:space="preserve">2. </w:t>
      </w:r>
      <w:r w:rsidRPr="00EF1610">
        <w:rPr>
          <w:b/>
          <w:bCs/>
          <w:sz w:val="28"/>
          <w:szCs w:val="28"/>
          <w:lang w:val="en-US"/>
          <w:rPrChange w:id="78" w:author="Mena Yasser" w:date="2024-11-06T18:02:00Z" w16du:dateUtc="2024-11-06T16:02:00Z">
            <w:rPr>
              <w:b/>
              <w:bCs/>
              <w:lang w:val="en-US"/>
            </w:rPr>
          </w:rPrChange>
        </w:rPr>
        <w:t>Marketing Copy</w:t>
      </w:r>
    </w:p>
    <w:p w14:paraId="479ED138" w14:textId="77777777" w:rsidR="00EE5211" w:rsidRPr="00B340D9" w:rsidRDefault="00EE5211" w:rsidP="00EE5211">
      <w:pPr>
        <w:rPr>
          <w:lang w:val="en-US"/>
        </w:rPr>
      </w:pPr>
      <w:r w:rsidRPr="00B340D9">
        <w:rPr>
          <w:lang w:val="en-US"/>
        </w:rPr>
        <w:t>Brief promotional texts for the website, showcasing key hotel features, services, and payment policies. These materials should convey the hotel’s unique offerings, create a welcoming tone for guests, and encourage direct bookings.</w:t>
      </w:r>
    </w:p>
    <w:p w14:paraId="32CD2E2F" w14:textId="77777777" w:rsidR="00EE5211" w:rsidRPr="00B340D9" w:rsidDel="00EF1610" w:rsidRDefault="00EE5211" w:rsidP="00EE5211">
      <w:pPr>
        <w:rPr>
          <w:del w:id="79" w:author="Mena Yasser" w:date="2024-11-06T18:00:00Z" w16du:dateUtc="2024-11-06T16:00:00Z"/>
          <w:lang w:val="en-US"/>
        </w:rPr>
      </w:pPr>
    </w:p>
    <w:p w14:paraId="0471820A" w14:textId="77777777" w:rsidR="00EE5211" w:rsidRDefault="00EE5211" w:rsidP="00EE5211">
      <w:del w:id="80" w:author="Mena Yasser" w:date="2024-11-06T18:00:00Z" w16du:dateUtc="2024-11-06T16:00:00Z">
        <w:r w:rsidDel="00EF1610">
          <w:delText>---</w:delText>
        </w:r>
      </w:del>
    </w:p>
    <w:p w14:paraId="5C3E52D7" w14:textId="77777777" w:rsidR="002415E6" w:rsidRDefault="002415E6" w:rsidP="002415E6"/>
    <w:p w14:paraId="45010398" w14:textId="6C61BACE" w:rsidR="002415E6" w:rsidRDefault="002415E6" w:rsidP="002415E6"/>
    <w:sectPr w:rsidR="0024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02C20"/>
    <w:multiLevelType w:val="multilevel"/>
    <w:tmpl w:val="BD7CD9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B6CF3"/>
    <w:multiLevelType w:val="hybridMultilevel"/>
    <w:tmpl w:val="94B2F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5886"/>
    <w:multiLevelType w:val="hybridMultilevel"/>
    <w:tmpl w:val="B1DA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74C5"/>
    <w:multiLevelType w:val="multilevel"/>
    <w:tmpl w:val="FD7A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0285D"/>
    <w:multiLevelType w:val="multilevel"/>
    <w:tmpl w:val="0324C0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43B7C"/>
    <w:multiLevelType w:val="multilevel"/>
    <w:tmpl w:val="7E02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5622D"/>
    <w:multiLevelType w:val="multilevel"/>
    <w:tmpl w:val="3A6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63A6B"/>
    <w:multiLevelType w:val="multilevel"/>
    <w:tmpl w:val="CEDA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2B571A"/>
    <w:multiLevelType w:val="multilevel"/>
    <w:tmpl w:val="4CD882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43314"/>
    <w:multiLevelType w:val="multilevel"/>
    <w:tmpl w:val="ABDE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30BFE"/>
    <w:multiLevelType w:val="hybridMultilevel"/>
    <w:tmpl w:val="C6FC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D3AAF"/>
    <w:multiLevelType w:val="hybridMultilevel"/>
    <w:tmpl w:val="E4CCEE50"/>
    <w:lvl w:ilvl="0" w:tplc="5DA2A65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04FAE"/>
    <w:multiLevelType w:val="hybridMultilevel"/>
    <w:tmpl w:val="134A40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632F7"/>
    <w:multiLevelType w:val="hybridMultilevel"/>
    <w:tmpl w:val="F8EE5E04"/>
    <w:lvl w:ilvl="0" w:tplc="8C5A03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8517A"/>
    <w:multiLevelType w:val="hybridMultilevel"/>
    <w:tmpl w:val="99CA4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517013">
    <w:abstractNumId w:val="1"/>
  </w:num>
  <w:num w:numId="2" w16cid:durableId="1425346916">
    <w:abstractNumId w:val="10"/>
  </w:num>
  <w:num w:numId="3" w16cid:durableId="961227701">
    <w:abstractNumId w:val="9"/>
  </w:num>
  <w:num w:numId="4" w16cid:durableId="2112240996">
    <w:abstractNumId w:val="3"/>
  </w:num>
  <w:num w:numId="5" w16cid:durableId="1794203638">
    <w:abstractNumId w:val="11"/>
  </w:num>
  <w:num w:numId="6" w16cid:durableId="52119159">
    <w:abstractNumId w:val="7"/>
  </w:num>
  <w:num w:numId="7" w16cid:durableId="496775957">
    <w:abstractNumId w:val="5"/>
  </w:num>
  <w:num w:numId="8" w16cid:durableId="764957985">
    <w:abstractNumId w:val="6"/>
  </w:num>
  <w:num w:numId="9" w16cid:durableId="1181360560">
    <w:abstractNumId w:val="2"/>
  </w:num>
  <w:num w:numId="10" w16cid:durableId="509174288">
    <w:abstractNumId w:val="12"/>
  </w:num>
  <w:num w:numId="11" w16cid:durableId="642350700">
    <w:abstractNumId w:val="13"/>
  </w:num>
  <w:num w:numId="12" w16cid:durableId="329916140">
    <w:abstractNumId w:val="14"/>
  </w:num>
  <w:num w:numId="13" w16cid:durableId="1491169271">
    <w:abstractNumId w:val="0"/>
  </w:num>
  <w:num w:numId="14" w16cid:durableId="2038386187">
    <w:abstractNumId w:val="4"/>
  </w:num>
  <w:num w:numId="15" w16cid:durableId="14772559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ena Yasser">
    <w15:presenceInfo w15:providerId="AD" w15:userId="S::mena.yasser22405@ci.menofia.edu.eg::6aecb5a9-0437-4499-9216-e15d8be633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5E6"/>
    <w:rsid w:val="00027238"/>
    <w:rsid w:val="00032E1B"/>
    <w:rsid w:val="00037F23"/>
    <w:rsid w:val="00084E94"/>
    <w:rsid w:val="00105D25"/>
    <w:rsid w:val="0011415F"/>
    <w:rsid w:val="00120B81"/>
    <w:rsid w:val="001643E5"/>
    <w:rsid w:val="001676C8"/>
    <w:rsid w:val="00173CA2"/>
    <w:rsid w:val="00193D45"/>
    <w:rsid w:val="001E1AA2"/>
    <w:rsid w:val="00231035"/>
    <w:rsid w:val="0023339D"/>
    <w:rsid w:val="002415E6"/>
    <w:rsid w:val="00252A6F"/>
    <w:rsid w:val="002B0666"/>
    <w:rsid w:val="003864E3"/>
    <w:rsid w:val="0039391F"/>
    <w:rsid w:val="003F6BF1"/>
    <w:rsid w:val="0045606C"/>
    <w:rsid w:val="004D5C6D"/>
    <w:rsid w:val="00544431"/>
    <w:rsid w:val="00552419"/>
    <w:rsid w:val="005B2CA3"/>
    <w:rsid w:val="005B6030"/>
    <w:rsid w:val="005D49FA"/>
    <w:rsid w:val="0061321B"/>
    <w:rsid w:val="00617BD3"/>
    <w:rsid w:val="00650391"/>
    <w:rsid w:val="00662E38"/>
    <w:rsid w:val="0068647C"/>
    <w:rsid w:val="006A7CBF"/>
    <w:rsid w:val="006D086C"/>
    <w:rsid w:val="00741823"/>
    <w:rsid w:val="00752CB7"/>
    <w:rsid w:val="00756399"/>
    <w:rsid w:val="00775431"/>
    <w:rsid w:val="007863E7"/>
    <w:rsid w:val="00820980"/>
    <w:rsid w:val="00882C3E"/>
    <w:rsid w:val="008F5182"/>
    <w:rsid w:val="009135D3"/>
    <w:rsid w:val="009A58FF"/>
    <w:rsid w:val="009B4089"/>
    <w:rsid w:val="009F158A"/>
    <w:rsid w:val="00A81B96"/>
    <w:rsid w:val="00B04C49"/>
    <w:rsid w:val="00B150D4"/>
    <w:rsid w:val="00BC4973"/>
    <w:rsid w:val="00BF3D30"/>
    <w:rsid w:val="00C109D1"/>
    <w:rsid w:val="00C6607A"/>
    <w:rsid w:val="00C83902"/>
    <w:rsid w:val="00CB556B"/>
    <w:rsid w:val="00D67452"/>
    <w:rsid w:val="00D854E0"/>
    <w:rsid w:val="00DB0C7C"/>
    <w:rsid w:val="00DD323C"/>
    <w:rsid w:val="00E127C4"/>
    <w:rsid w:val="00E32B22"/>
    <w:rsid w:val="00E80290"/>
    <w:rsid w:val="00E82014"/>
    <w:rsid w:val="00E8465D"/>
    <w:rsid w:val="00EA31B7"/>
    <w:rsid w:val="00EE5211"/>
    <w:rsid w:val="00EF1610"/>
    <w:rsid w:val="00F05F66"/>
    <w:rsid w:val="00F127B6"/>
    <w:rsid w:val="00F4038A"/>
    <w:rsid w:val="00F474C2"/>
    <w:rsid w:val="00F55690"/>
    <w:rsid w:val="00F5666F"/>
    <w:rsid w:val="00F91EF0"/>
    <w:rsid w:val="00FA0BCF"/>
    <w:rsid w:val="00FB1983"/>
    <w:rsid w:val="00FC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A038"/>
  <w15:chartTrackingRefBased/>
  <w15:docId w15:val="{E3D08074-75C7-46B6-8BEA-82C25089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030"/>
  </w:style>
  <w:style w:type="paragraph" w:styleId="Heading1">
    <w:name w:val="heading 1"/>
    <w:basedOn w:val="Normal"/>
    <w:next w:val="Normal"/>
    <w:link w:val="Heading1Char"/>
    <w:uiPriority w:val="9"/>
    <w:qFormat/>
    <w:rsid w:val="00241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1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1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5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BC4973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kern w:val="0"/>
      <w:sz w:val="24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BC4973"/>
    <w:rPr>
      <w:rFonts w:ascii="Times" w:eastAsia="Times" w:hAnsi="Times" w:cs="Times New Roman"/>
      <w:kern w:val="0"/>
      <w:sz w:val="24"/>
      <w:szCs w:val="20"/>
      <w:lang w:val="en-US"/>
      <w14:ligatures w14:val="none"/>
    </w:rPr>
  </w:style>
  <w:style w:type="paragraph" w:styleId="TOC1">
    <w:name w:val="toc 1"/>
    <w:basedOn w:val="Normal"/>
    <w:next w:val="Normal"/>
    <w:autoRedefine/>
    <w:semiHidden/>
    <w:rsid w:val="00BC4973"/>
    <w:pPr>
      <w:spacing w:before="120" w:after="120" w:line="240" w:lineRule="auto"/>
    </w:pPr>
    <w:rPr>
      <w:rFonts w:ascii="Times" w:eastAsia="Times" w:hAnsi="Times" w:cs="Times New Roman"/>
      <w:b/>
      <w:caps/>
      <w:kern w:val="0"/>
      <w:sz w:val="20"/>
      <w:szCs w:val="20"/>
      <w:lang w:val="en-US"/>
      <w14:ligatures w14:val="none"/>
    </w:rPr>
  </w:style>
  <w:style w:type="paragraph" w:styleId="TOC2">
    <w:name w:val="toc 2"/>
    <w:basedOn w:val="Normal"/>
    <w:next w:val="Normal"/>
    <w:autoRedefine/>
    <w:semiHidden/>
    <w:rsid w:val="00BC4973"/>
    <w:pPr>
      <w:spacing w:after="0" w:line="240" w:lineRule="auto"/>
      <w:ind w:left="240"/>
    </w:pPr>
    <w:rPr>
      <w:rFonts w:ascii="Times" w:eastAsia="Times" w:hAnsi="Times" w:cs="Times New Roman"/>
      <w:smallCaps/>
      <w:kern w:val="0"/>
      <w:sz w:val="20"/>
      <w:szCs w:val="20"/>
      <w:lang w:val="en-US"/>
      <w14:ligatures w14:val="none"/>
    </w:rPr>
  </w:style>
  <w:style w:type="paragraph" w:styleId="TOC3">
    <w:name w:val="toc 3"/>
    <w:basedOn w:val="Normal"/>
    <w:next w:val="Normal"/>
    <w:autoRedefine/>
    <w:semiHidden/>
    <w:rsid w:val="00BC4973"/>
    <w:pPr>
      <w:spacing w:after="0" w:line="240" w:lineRule="auto"/>
      <w:ind w:left="480"/>
    </w:pPr>
    <w:rPr>
      <w:rFonts w:ascii="Times" w:eastAsia="Times" w:hAnsi="Times" w:cs="Times New Roman"/>
      <w:i/>
      <w:kern w:val="0"/>
      <w:sz w:val="2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09D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9D1"/>
    <w:rPr>
      <w:b/>
      <w:bCs/>
    </w:rPr>
  </w:style>
  <w:style w:type="table" w:styleId="TableGrid">
    <w:name w:val="Table Grid"/>
    <w:basedOn w:val="TableNormal"/>
    <w:uiPriority w:val="39"/>
    <w:rsid w:val="005B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E52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D73AB4D26444B66AC7DC48569093" ma:contentTypeVersion="10" ma:contentTypeDescription="Create a new document." ma:contentTypeScope="" ma:versionID="87df9e85fb23fb5effe8cbdf6a46de58">
  <xsd:schema xmlns:xsd="http://www.w3.org/2001/XMLSchema" xmlns:xs="http://www.w3.org/2001/XMLSchema" xmlns:p="http://schemas.microsoft.com/office/2006/metadata/properties" xmlns:ns3="3f33770f-80fe-4398-b5a4-e11197e60b7f" targetNamespace="http://schemas.microsoft.com/office/2006/metadata/properties" ma:root="true" ma:fieldsID="39c89fc8c89aa9e5e5012c841284c3c9" ns3:_="">
    <xsd:import namespace="3f33770f-80fe-4398-b5a4-e11197e60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3770f-80fe-4398-b5a4-e11197e60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027B09-0440-4004-8A60-A04FDA85B0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043977-3513-4BE9-9649-25DA9C924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3770f-80fe-4398-b5a4-e11197e60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F79BC5-79EE-471A-81AF-CC676CFD3A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A2E3B4-A70E-4C30-B780-CC25E78151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Abobakr</dc:creator>
  <cp:keywords/>
  <dc:description/>
  <cp:lastModifiedBy>Mena Yasser</cp:lastModifiedBy>
  <cp:revision>2</cp:revision>
  <dcterms:created xsi:type="dcterms:W3CDTF">2024-11-06T16:46:00Z</dcterms:created>
  <dcterms:modified xsi:type="dcterms:W3CDTF">2024-11-06T16:46:00Z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0x0101003077D73AB4D26444B66AC7DC48569093</vt:lpwstr>
  </property>
</Properties>
</file>